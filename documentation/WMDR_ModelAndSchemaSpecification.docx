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B5838" w14:textId="77777777" w:rsidR="007B50AE" w:rsidRDefault="007B50AE" w:rsidP="0076278B">
      <w:pPr>
        <w:pStyle w:val="AAAREStitle"/>
        <w:rPr>
          <w:lang w:val="en-GB"/>
        </w:rPr>
      </w:pPr>
    </w:p>
    <w:p w14:paraId="5A407DE0" w14:textId="735D56F1" w:rsidR="0076278B" w:rsidRDefault="00A928E1" w:rsidP="005841C6">
      <w:pPr>
        <w:pStyle w:val="Title"/>
      </w:pPr>
      <w:fldSimple w:instr=" TITLE  \* Upper  \* MERGEFORMAT ">
        <w:r w:rsidR="004C4C8E">
          <w:t>WIGOS METADATA REPRESENTATION – SPECIFICATION OF DATA MODEL AND XML SCHEMA</w:t>
        </w:r>
      </w:fldSimple>
      <w:r w:rsidR="005D7CDF">
        <w:t xml:space="preserve"> </w:t>
      </w:r>
      <w:fldSimple w:instr=" KEYWORDS   \* MERGEFORMAT ">
        <w:ins w:id="0" w:author="Klausen Jörg" w:date="2019-09-24T19:34:00Z">
          <w:r w:rsidR="004C4C8E">
            <w:t>1.</w:t>
          </w:r>
          <w:del w:id="1" w:author="Jörg Klausen" w:date="2022-03-22T12:01:00Z">
            <w:r w:rsidR="004C4C8E" w:rsidDel="008B108D">
              <w:delText>0.</w:delText>
            </w:r>
          </w:del>
          <w:del w:id="2" w:author="Jörg Klausen" w:date="2022-03-09T17:30:00Z">
            <w:r w:rsidR="004C4C8E" w:rsidDel="00292403">
              <w:delText>2</w:delText>
            </w:r>
          </w:del>
        </w:ins>
        <w:del w:id="3" w:author="Jörg Klausen" w:date="2022-03-09T17:30:00Z">
          <w:r w:rsidR="00CF7882" w:rsidDel="00292403">
            <w:delText>1.0</w:delText>
          </w:r>
        </w:del>
      </w:fldSimple>
      <w:ins w:id="4" w:author="Jörg Klausen" w:date="2022-03-22T12:01:00Z">
        <w:r w:rsidR="008B108D">
          <w:t>1</w:t>
        </w:r>
      </w:ins>
    </w:p>
    <w:p w14:paraId="1B198369" w14:textId="77777777" w:rsidR="00CF7882" w:rsidRDefault="00CF7882" w:rsidP="00015DDB">
      <w:pPr>
        <w:pStyle w:val="WMOBodyText"/>
      </w:pPr>
    </w:p>
    <w:p w14:paraId="3CD308DE" w14:textId="77777777" w:rsidR="00CF7882" w:rsidRDefault="00CF7882" w:rsidP="00015DDB">
      <w:pPr>
        <w:pStyle w:val="WMOBodyText"/>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J. Klausen</w:t>
            </w:r>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J. Klausen</w:t>
            </w:r>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J. Klausen</w:t>
            </w:r>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J. Klausen</w:t>
            </w:r>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J. Klausen</w:t>
            </w:r>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J. Klausen</w:t>
            </w:r>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Review and update of chapters 6-9, references to schematron</w:t>
            </w:r>
            <w:r w:rsidR="00D068F3">
              <w:rPr>
                <w:rFonts w:eastAsiaTheme="minorEastAsia"/>
                <w:lang w:val="en-GB" w:eastAsia="zh-CN"/>
              </w:rPr>
              <w:t xml:space="preserve"> replaced with reference to OSCAR/Surface, because schematron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 xml:space="preserve">MonitoringFacility/responsibleParty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Cardinality of diurnalBaseTime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5" w:author="Klausen Jörg" w:date="2019-01-21T09:44:00Z"/>
        </w:trPr>
        <w:tc>
          <w:tcPr>
            <w:tcW w:w="1526" w:type="dxa"/>
          </w:tcPr>
          <w:p w14:paraId="53219C87" w14:textId="068C1DFC" w:rsidR="00CA502A" w:rsidRDefault="00CA502A" w:rsidP="0055749C">
            <w:pPr>
              <w:pStyle w:val="Tablebody"/>
              <w:spacing w:before="0" w:after="0"/>
              <w:rPr>
                <w:ins w:id="6" w:author="Klausen Jörg" w:date="2019-01-21T09:44:00Z"/>
                <w:rFonts w:eastAsiaTheme="minorEastAsia"/>
                <w:lang w:val="en-GB" w:eastAsia="zh-CN"/>
              </w:rPr>
            </w:pPr>
            <w:ins w:id="7"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8" w:author="Klausen Jörg" w:date="2019-01-21T09:44:00Z"/>
                <w:rFonts w:eastAsiaTheme="minorEastAsia"/>
                <w:lang w:val="en-GB" w:eastAsia="zh-CN"/>
              </w:rPr>
            </w:pPr>
            <w:ins w:id="9" w:author="Klausen Jörg" w:date="2019-01-21T09:44:00Z">
              <w:r>
                <w:rPr>
                  <w:rFonts w:eastAsiaTheme="minorEastAsia"/>
                  <w:lang w:val="en-GB" w:eastAsia="zh-CN"/>
                </w:rPr>
                <w:t>J. Klausen</w:t>
              </w:r>
            </w:ins>
          </w:p>
        </w:tc>
        <w:tc>
          <w:tcPr>
            <w:tcW w:w="6237" w:type="dxa"/>
          </w:tcPr>
          <w:p w14:paraId="590DCC06" w14:textId="3AE0A5C7" w:rsidR="00CA502A" w:rsidRDefault="00CA502A" w:rsidP="00015DDB">
            <w:pPr>
              <w:pStyle w:val="Tablebody"/>
              <w:spacing w:before="0" w:after="0"/>
              <w:rPr>
                <w:ins w:id="10" w:author="Klausen Jörg" w:date="2019-01-21T09:44:00Z"/>
                <w:rFonts w:eastAsiaTheme="minorEastAsia"/>
                <w:lang w:val="en-GB" w:eastAsia="zh-CN"/>
              </w:rPr>
            </w:pPr>
            <w:ins w:id="11" w:author="Klausen Jörg" w:date="2019-01-21T09:44:00Z">
              <w:r>
                <w:rPr>
                  <w:rFonts w:eastAsiaTheme="minorEastAsia"/>
                  <w:lang w:val="en-GB" w:eastAsia="zh-CN"/>
                </w:rPr>
                <w:t xml:space="preserve">Multiple “station managers” can be registered using CI_ResponsibleParty role code </w:t>
              </w:r>
            </w:ins>
            <w:ins w:id="12" w:author="Klausen Jörg" w:date="2019-01-21T09:45:00Z">
              <w:r>
                <w:rPr>
                  <w:rFonts w:eastAsiaTheme="minorEastAsia"/>
                  <w:lang w:val="en-GB" w:eastAsia="zh-CN"/>
                </w:rPr>
                <w:t>“principalInvestigator”</w:t>
              </w:r>
            </w:ins>
          </w:p>
        </w:tc>
      </w:tr>
      <w:tr w:rsidR="00CC2657" w:rsidRPr="00A15B15" w14:paraId="4290CA70" w14:textId="77777777" w:rsidTr="00FC24E9">
        <w:trPr>
          <w:ins w:id="13" w:author="Klausen Jörg" w:date="2019-10-21T14:28:00Z"/>
        </w:trPr>
        <w:tc>
          <w:tcPr>
            <w:tcW w:w="1526" w:type="dxa"/>
          </w:tcPr>
          <w:p w14:paraId="7E1A20BF" w14:textId="5A7E7253" w:rsidR="00CC2657" w:rsidRDefault="00CC2657" w:rsidP="0055749C">
            <w:pPr>
              <w:pStyle w:val="Tablebody"/>
              <w:spacing w:before="0" w:after="0"/>
              <w:rPr>
                <w:ins w:id="14" w:author="Klausen Jörg" w:date="2019-10-21T14:28:00Z"/>
                <w:rFonts w:eastAsiaTheme="minorEastAsia"/>
                <w:lang w:val="en-GB" w:eastAsia="zh-CN"/>
              </w:rPr>
            </w:pPr>
            <w:ins w:id="15" w:author="Klausen Jörg" w:date="2019-10-21T14:28:00Z">
              <w:r>
                <w:rPr>
                  <w:rFonts w:eastAsiaTheme="minorEastAsia"/>
                  <w:lang w:val="en-GB" w:eastAsia="zh-CN"/>
                </w:rPr>
                <w:t>2019-10-21</w:t>
              </w:r>
            </w:ins>
          </w:p>
        </w:tc>
        <w:tc>
          <w:tcPr>
            <w:tcW w:w="1701" w:type="dxa"/>
          </w:tcPr>
          <w:p w14:paraId="4B672D15" w14:textId="3FF4BFFB" w:rsidR="00CC2657" w:rsidRDefault="00CC2657" w:rsidP="00CF7882">
            <w:pPr>
              <w:pStyle w:val="Tablebody"/>
              <w:spacing w:before="0" w:after="0"/>
              <w:rPr>
                <w:ins w:id="16" w:author="Klausen Jörg" w:date="2019-10-21T14:28:00Z"/>
                <w:rFonts w:eastAsiaTheme="minorEastAsia"/>
                <w:lang w:val="en-GB" w:eastAsia="zh-CN"/>
              </w:rPr>
            </w:pPr>
            <w:ins w:id="17" w:author="Klausen Jörg" w:date="2019-10-21T14:28:00Z">
              <w:r>
                <w:rPr>
                  <w:rFonts w:eastAsiaTheme="minorEastAsia"/>
                  <w:lang w:val="en-GB" w:eastAsia="zh-CN"/>
                </w:rPr>
                <w:t>J. Klausen</w:t>
              </w:r>
            </w:ins>
          </w:p>
        </w:tc>
        <w:tc>
          <w:tcPr>
            <w:tcW w:w="6237" w:type="dxa"/>
          </w:tcPr>
          <w:p w14:paraId="50395578" w14:textId="3ECD0E1B" w:rsidR="00CC2657" w:rsidRDefault="00CC2657" w:rsidP="00CC2657">
            <w:pPr>
              <w:pStyle w:val="Tablebody"/>
              <w:spacing w:before="0" w:after="0"/>
              <w:rPr>
                <w:ins w:id="18" w:author="Klausen Jörg" w:date="2019-10-21T14:28:00Z"/>
                <w:rFonts w:eastAsiaTheme="minorEastAsia"/>
                <w:lang w:val="en-GB" w:eastAsia="zh-CN"/>
              </w:rPr>
            </w:pPr>
            <w:ins w:id="19" w:author="Klausen Jörg" w:date="2019-10-21T14:28:00Z">
              <w:r>
                <w:rPr>
                  <w:rFonts w:eastAsiaTheme="minorEastAsia"/>
                  <w:lang w:val="en-GB" w:eastAsia="zh-CN"/>
                </w:rPr>
                <w:t xml:space="preserve">List of code lists </w:t>
              </w:r>
            </w:ins>
            <w:ins w:id="20" w:author="Klausen Jörg" w:date="2019-10-21T14:29:00Z">
              <w:r>
                <w:rPr>
                  <w:rFonts w:eastAsiaTheme="minorEastAsia"/>
                  <w:lang w:val="en-GB" w:eastAsia="zh-CN"/>
                </w:rPr>
                <w:t>amended</w:t>
              </w:r>
            </w:ins>
          </w:p>
        </w:tc>
      </w:tr>
      <w:tr w:rsidR="007A62C7" w:rsidRPr="00A15B15" w14:paraId="753EFA96" w14:textId="77777777" w:rsidTr="00FC24E9">
        <w:trPr>
          <w:ins w:id="21" w:author="Jörg Klausen" w:date="2020-08-06T21:46:00Z"/>
        </w:trPr>
        <w:tc>
          <w:tcPr>
            <w:tcW w:w="1526" w:type="dxa"/>
          </w:tcPr>
          <w:p w14:paraId="00D1A9B0" w14:textId="1E6BAE7B" w:rsidR="007A62C7" w:rsidRDefault="007A62C7" w:rsidP="0055749C">
            <w:pPr>
              <w:pStyle w:val="Tablebody"/>
              <w:spacing w:before="0" w:after="0"/>
              <w:rPr>
                <w:ins w:id="22" w:author="Jörg Klausen" w:date="2020-08-06T21:46:00Z"/>
                <w:rFonts w:eastAsiaTheme="minorEastAsia"/>
                <w:lang w:val="en-GB" w:eastAsia="zh-CN"/>
              </w:rPr>
            </w:pPr>
            <w:ins w:id="23" w:author="Jörg Klausen" w:date="2020-08-06T21:46:00Z">
              <w:r>
                <w:rPr>
                  <w:rFonts w:eastAsiaTheme="minorEastAsia"/>
                  <w:lang w:val="en-GB" w:eastAsia="zh-CN"/>
                </w:rPr>
                <w:t>2020-08-06</w:t>
              </w:r>
            </w:ins>
          </w:p>
        </w:tc>
        <w:tc>
          <w:tcPr>
            <w:tcW w:w="1701" w:type="dxa"/>
          </w:tcPr>
          <w:p w14:paraId="06676A08" w14:textId="37ED7B7A" w:rsidR="007A62C7" w:rsidRDefault="007A62C7" w:rsidP="00CF7882">
            <w:pPr>
              <w:pStyle w:val="Tablebody"/>
              <w:spacing w:before="0" w:after="0"/>
              <w:rPr>
                <w:ins w:id="24" w:author="Jörg Klausen" w:date="2020-08-06T21:46:00Z"/>
                <w:rFonts w:eastAsiaTheme="minorEastAsia"/>
                <w:lang w:val="en-GB" w:eastAsia="zh-CN"/>
              </w:rPr>
            </w:pPr>
            <w:ins w:id="25" w:author="Jörg Klausen" w:date="2020-08-06T21:46:00Z">
              <w:r>
                <w:rPr>
                  <w:rFonts w:eastAsiaTheme="minorEastAsia"/>
                  <w:lang w:val="en-GB" w:eastAsia="zh-CN"/>
                </w:rPr>
                <w:t>J. Klausen</w:t>
              </w:r>
            </w:ins>
          </w:p>
        </w:tc>
        <w:tc>
          <w:tcPr>
            <w:tcW w:w="6237" w:type="dxa"/>
          </w:tcPr>
          <w:p w14:paraId="485B6503" w14:textId="780A7B4F" w:rsidR="009A287F" w:rsidRDefault="007A62C7" w:rsidP="00CC2657">
            <w:pPr>
              <w:pStyle w:val="Tablebody"/>
              <w:spacing w:before="0" w:after="0"/>
              <w:rPr>
                <w:ins w:id="26" w:author="Jörg Klausen" w:date="2020-08-06T21:46:00Z"/>
                <w:rFonts w:eastAsiaTheme="minorEastAsia"/>
                <w:lang w:val="en-GB" w:eastAsia="zh-CN"/>
              </w:rPr>
            </w:pPr>
            <w:ins w:id="27" w:author="Jörg Klausen" w:date="2020-08-06T21:46:00Z">
              <w:r>
                <w:rPr>
                  <w:rFonts w:eastAsiaTheme="minorEastAsia"/>
                  <w:lang w:val="en-GB" w:eastAsia="zh-CN"/>
                </w:rPr>
                <w:t>Reference to phases removed; reference for specification of TM_PeriodDuration included.</w:t>
              </w:r>
            </w:ins>
          </w:p>
        </w:tc>
      </w:tr>
      <w:tr w:rsidR="009A287F" w:rsidRPr="00A15B15" w14:paraId="2042ECB2" w14:textId="77777777" w:rsidTr="00FC24E9">
        <w:trPr>
          <w:ins w:id="28" w:author="Jörg Klausen" w:date="2022-03-09T17:28:00Z"/>
        </w:trPr>
        <w:tc>
          <w:tcPr>
            <w:tcW w:w="1526" w:type="dxa"/>
          </w:tcPr>
          <w:p w14:paraId="266967A1" w14:textId="423A1385" w:rsidR="009A287F" w:rsidRDefault="009A287F" w:rsidP="0055749C">
            <w:pPr>
              <w:pStyle w:val="Tablebody"/>
              <w:spacing w:before="0" w:after="0"/>
              <w:rPr>
                <w:ins w:id="29" w:author="Jörg Klausen" w:date="2022-03-09T17:28:00Z"/>
                <w:rFonts w:eastAsiaTheme="minorEastAsia"/>
                <w:lang w:val="en-GB" w:eastAsia="zh-CN"/>
              </w:rPr>
            </w:pPr>
            <w:ins w:id="30" w:author="Jörg Klausen" w:date="2022-03-09T17:28:00Z">
              <w:r>
                <w:rPr>
                  <w:rFonts w:eastAsiaTheme="minorEastAsia"/>
                  <w:lang w:val="en-GB" w:eastAsia="zh-CN"/>
                </w:rPr>
                <w:t>2022-03-09</w:t>
              </w:r>
            </w:ins>
          </w:p>
        </w:tc>
        <w:tc>
          <w:tcPr>
            <w:tcW w:w="1701" w:type="dxa"/>
          </w:tcPr>
          <w:p w14:paraId="34B9518C" w14:textId="1331B62E" w:rsidR="009A287F" w:rsidRDefault="009A287F" w:rsidP="00CF7882">
            <w:pPr>
              <w:pStyle w:val="Tablebody"/>
              <w:spacing w:before="0" w:after="0"/>
              <w:rPr>
                <w:ins w:id="31" w:author="Jörg Klausen" w:date="2022-03-09T17:28:00Z"/>
                <w:rFonts w:eastAsiaTheme="minorEastAsia"/>
                <w:lang w:val="en-GB" w:eastAsia="zh-CN"/>
              </w:rPr>
            </w:pPr>
            <w:ins w:id="32" w:author="Jörg Klausen" w:date="2022-03-09T17:28:00Z">
              <w:r>
                <w:rPr>
                  <w:rFonts w:eastAsiaTheme="minorEastAsia"/>
                  <w:lang w:val="en-GB" w:eastAsia="zh-CN"/>
                </w:rPr>
                <w:t>J. Klausen</w:t>
              </w:r>
            </w:ins>
          </w:p>
        </w:tc>
        <w:tc>
          <w:tcPr>
            <w:tcW w:w="6237" w:type="dxa"/>
          </w:tcPr>
          <w:p w14:paraId="447A3B54" w14:textId="04FFBB30" w:rsidR="009A287F" w:rsidRDefault="00F769C8">
            <w:pPr>
              <w:pStyle w:val="Tablebody"/>
              <w:spacing w:before="0" w:after="0"/>
              <w:rPr>
                <w:ins w:id="33" w:author="Jörg Klausen" w:date="2022-03-09T17:28:00Z"/>
                <w:rFonts w:eastAsiaTheme="minorEastAsia"/>
                <w:lang w:val="en-GB" w:eastAsia="zh-CN"/>
              </w:rPr>
            </w:pPr>
            <w:ins w:id="34" w:author="Jörg Klausen" w:date="2022-03-09T17:29:00Z">
              <w:r>
                <w:rPr>
                  <w:rFonts w:eastAsiaTheme="minorEastAsia"/>
                  <w:lang w:val="en-GB" w:eastAsia="zh-CN"/>
                </w:rPr>
                <w:t xml:space="preserve">Section 6.2.6 expanded to specify how </w:t>
              </w:r>
            </w:ins>
            <w:ins w:id="35" w:author="Jörg Klausen" w:date="2022-03-09T17:31:00Z">
              <w:r w:rsidR="00292403">
                <w:rPr>
                  <w:rFonts w:eastAsiaTheme="minorEastAsia"/>
                  <w:lang w:val="en-GB" w:eastAsia="zh-CN"/>
                </w:rPr>
                <w:t xml:space="preserve">parsers shall handle </w:t>
              </w:r>
            </w:ins>
            <w:ins w:id="36" w:author="Jörg Klausen" w:date="2022-03-09T17:29:00Z">
              <w:r>
                <w:rPr>
                  <w:rFonts w:eastAsiaTheme="minorEastAsia"/>
                  <w:lang w:val="en-GB" w:eastAsia="zh-CN"/>
                </w:rPr>
                <w:t xml:space="preserve">responsible parties (organizations) </w:t>
              </w:r>
            </w:ins>
            <w:ins w:id="37" w:author="Jörg Klausen" w:date="2022-03-09T17:30:00Z">
              <w:r>
                <w:rPr>
                  <w:rFonts w:eastAsiaTheme="minorEastAsia"/>
                  <w:lang w:val="en-GB" w:eastAsia="zh-CN"/>
                </w:rPr>
                <w:t>for observations</w:t>
              </w:r>
            </w:ins>
            <w:ins w:id="38" w:author="Jörg Klausen" w:date="2022-03-09T17:29:00Z">
              <w:r>
                <w:rPr>
                  <w:rFonts w:eastAsiaTheme="minorEastAsia"/>
                  <w:lang w:val="en-GB" w:eastAsia="zh-CN"/>
                </w:rPr>
                <w:t>.</w:t>
              </w:r>
            </w:ins>
          </w:p>
        </w:tc>
      </w:tr>
      <w:tr w:rsidR="00A928E1" w:rsidRPr="00A15B15" w14:paraId="47C17717" w14:textId="77777777" w:rsidTr="00FC24E9">
        <w:trPr>
          <w:ins w:id="39" w:author="Jörg Klausen" w:date="2022-03-22T11:37:00Z"/>
        </w:trPr>
        <w:tc>
          <w:tcPr>
            <w:tcW w:w="1526" w:type="dxa"/>
          </w:tcPr>
          <w:p w14:paraId="3070A5E7" w14:textId="13518E49" w:rsidR="00A928E1" w:rsidRDefault="00A928E1" w:rsidP="0055749C">
            <w:pPr>
              <w:pStyle w:val="Tablebody"/>
              <w:spacing w:before="0" w:after="0"/>
              <w:rPr>
                <w:ins w:id="40" w:author="Jörg Klausen" w:date="2022-03-22T11:37:00Z"/>
                <w:rFonts w:eastAsiaTheme="minorEastAsia"/>
                <w:lang w:val="en-GB" w:eastAsia="zh-CN"/>
              </w:rPr>
            </w:pPr>
            <w:ins w:id="41" w:author="Jörg Klausen" w:date="2022-03-22T11:37:00Z">
              <w:r>
                <w:rPr>
                  <w:rFonts w:eastAsiaTheme="minorEastAsia"/>
                  <w:lang w:val="en-GB" w:eastAsia="zh-CN"/>
                </w:rPr>
                <w:t>2022-03-22</w:t>
              </w:r>
            </w:ins>
          </w:p>
        </w:tc>
        <w:tc>
          <w:tcPr>
            <w:tcW w:w="1701" w:type="dxa"/>
          </w:tcPr>
          <w:p w14:paraId="6C995DF7" w14:textId="4EEDAFD0" w:rsidR="00A928E1" w:rsidRDefault="00A928E1" w:rsidP="00CF7882">
            <w:pPr>
              <w:pStyle w:val="Tablebody"/>
              <w:spacing w:before="0" w:after="0"/>
              <w:rPr>
                <w:ins w:id="42" w:author="Jörg Klausen" w:date="2022-03-22T11:37:00Z"/>
                <w:rFonts w:eastAsiaTheme="minorEastAsia"/>
                <w:lang w:val="en-GB" w:eastAsia="zh-CN"/>
              </w:rPr>
            </w:pPr>
            <w:ins w:id="43" w:author="Jörg Klausen" w:date="2022-03-22T11:37:00Z">
              <w:r>
                <w:rPr>
                  <w:rFonts w:eastAsiaTheme="minorEastAsia"/>
                  <w:lang w:val="en-GB" w:eastAsia="zh-CN"/>
                </w:rPr>
                <w:t>J. Klausen</w:t>
              </w:r>
            </w:ins>
          </w:p>
        </w:tc>
        <w:tc>
          <w:tcPr>
            <w:tcW w:w="6237" w:type="dxa"/>
          </w:tcPr>
          <w:p w14:paraId="52B6BEC5" w14:textId="52CDE3AD" w:rsidR="00A928E1" w:rsidRDefault="00A928E1">
            <w:pPr>
              <w:pStyle w:val="Tablebody"/>
              <w:spacing w:before="0" w:after="0"/>
              <w:rPr>
                <w:ins w:id="44" w:author="Jörg Klausen" w:date="2022-03-22T11:37:00Z"/>
                <w:rFonts w:eastAsiaTheme="minorEastAsia"/>
                <w:lang w:val="en-GB" w:eastAsia="zh-CN"/>
              </w:rPr>
            </w:pPr>
            <w:ins w:id="45" w:author="Jörg Klausen" w:date="2022-03-22T11:37:00Z">
              <w:r>
                <w:rPr>
                  <w:rFonts w:eastAsiaTheme="minorEastAsia"/>
                  <w:lang w:val="en-GB" w:eastAsia="zh-CN"/>
                </w:rPr>
                <w:t xml:space="preserve">Cardinality </w:t>
              </w:r>
            </w:ins>
            <w:ins w:id="46" w:author="Jörg Klausen" w:date="2022-03-22T11:40:00Z">
              <w:r>
                <w:rPr>
                  <w:rFonts w:eastAsiaTheme="minorEastAsia"/>
                  <w:lang w:val="en-GB" w:eastAsia="zh-CN"/>
                </w:rPr>
                <w:t>for organization</w:t>
              </w:r>
            </w:ins>
            <w:ins w:id="47" w:author="Jörg Klausen" w:date="2022-03-22T11:44:00Z">
              <w:r>
                <w:rPr>
                  <w:rFonts w:eastAsiaTheme="minorEastAsia"/>
                  <w:lang w:val="en-GB" w:eastAsia="zh-CN"/>
                </w:rPr>
                <w:t xml:space="preserve"> under 6.2.6</w:t>
              </w:r>
            </w:ins>
            <w:ins w:id="48" w:author="Jörg Klausen" w:date="2022-03-22T11:50:00Z">
              <w:r w:rsidR="00D0505B">
                <w:rPr>
                  <w:rFonts w:eastAsiaTheme="minorEastAsia"/>
                  <w:lang w:val="en-GB" w:eastAsia="zh-CN"/>
                </w:rPr>
                <w:t xml:space="preserve"> updated</w:t>
              </w:r>
              <w:r w:rsidR="00F2472D">
                <w:rPr>
                  <w:rFonts w:eastAsiaTheme="minorEastAsia"/>
                  <w:lang w:val="en-GB" w:eastAsia="zh-CN"/>
                </w:rPr>
                <w:t xml:space="preserve"> to comply with </w:t>
              </w:r>
            </w:ins>
            <w:ins w:id="49" w:author="Jörg Klausen" w:date="2022-03-22T12:38:00Z">
              <w:r w:rsidR="00F2472D">
                <w:rPr>
                  <w:rFonts w:eastAsiaTheme="minorEastAsia"/>
                  <w:lang w:val="en-GB" w:eastAsia="zh-CN"/>
                </w:rPr>
                <w:t>OSCA/Surface parser v1.8.</w:t>
              </w:r>
            </w:ins>
            <w:bookmarkStart w:id="50" w:name="_GoBack"/>
            <w:bookmarkEnd w:id="50"/>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lastRenderedPageBreak/>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212D298A" w14:textId="77777777" w:rsidR="004C4C8E" w:rsidRDefault="007B75F1">
      <w:pPr>
        <w:pStyle w:val="TOC1"/>
        <w:rPr>
          <w:rFonts w:asciiTheme="minorHAnsi" w:eastAsiaTheme="minorEastAsia" w:hAnsiTheme="minorHAnsi" w:cstheme="minorBidi"/>
          <w:szCs w:val="22"/>
          <w:lang w:val="en-GB" w:eastAsia="en-GB"/>
        </w:rPr>
      </w:pPr>
      <w:r>
        <w:fldChar w:fldCharType="begin"/>
      </w:r>
      <w:r>
        <w:instrText xml:space="preserve"> TOC \o "1-2" \h \z \u </w:instrText>
      </w:r>
      <w:r>
        <w:fldChar w:fldCharType="separate"/>
      </w:r>
      <w:hyperlink w:anchor="_Toc20246097" w:history="1">
        <w:r w:rsidR="004C4C8E" w:rsidRPr="00FF695D">
          <w:rPr>
            <w:rStyle w:val="Hyperlink"/>
          </w:rPr>
          <w:t>1</w:t>
        </w:r>
        <w:r w:rsidR="004C4C8E">
          <w:rPr>
            <w:rFonts w:asciiTheme="minorHAnsi" w:eastAsiaTheme="minorEastAsia" w:hAnsiTheme="minorHAnsi" w:cstheme="minorBidi"/>
            <w:szCs w:val="22"/>
            <w:lang w:val="en-GB" w:eastAsia="en-GB"/>
          </w:rPr>
          <w:tab/>
        </w:r>
        <w:r w:rsidR="004C4C8E" w:rsidRPr="00FF695D">
          <w:rPr>
            <w:rStyle w:val="Hyperlink"/>
          </w:rPr>
          <w:t>OVERVIEW</w:t>
        </w:r>
        <w:r w:rsidR="004C4C8E">
          <w:rPr>
            <w:webHidden/>
          </w:rPr>
          <w:tab/>
        </w:r>
        <w:r w:rsidR="004C4C8E">
          <w:rPr>
            <w:webHidden/>
          </w:rPr>
          <w:fldChar w:fldCharType="begin"/>
        </w:r>
        <w:r w:rsidR="004C4C8E">
          <w:rPr>
            <w:webHidden/>
          </w:rPr>
          <w:instrText xml:space="preserve"> PAGEREF _Toc20246097 \h </w:instrText>
        </w:r>
        <w:r w:rsidR="004C4C8E">
          <w:rPr>
            <w:webHidden/>
          </w:rPr>
        </w:r>
        <w:r w:rsidR="004C4C8E">
          <w:rPr>
            <w:webHidden/>
          </w:rPr>
          <w:fldChar w:fldCharType="separate"/>
        </w:r>
        <w:r w:rsidR="004C4C8E">
          <w:rPr>
            <w:webHidden/>
          </w:rPr>
          <w:t>4</w:t>
        </w:r>
        <w:r w:rsidR="004C4C8E">
          <w:rPr>
            <w:webHidden/>
          </w:rPr>
          <w:fldChar w:fldCharType="end"/>
        </w:r>
      </w:hyperlink>
    </w:p>
    <w:p w14:paraId="5C9F6853" w14:textId="77777777" w:rsidR="004C4C8E" w:rsidRDefault="00A928E1">
      <w:pPr>
        <w:pStyle w:val="TOC2"/>
        <w:rPr>
          <w:rFonts w:asciiTheme="minorHAnsi" w:eastAsiaTheme="minorEastAsia" w:hAnsiTheme="minorHAnsi" w:cstheme="minorBidi"/>
          <w:szCs w:val="22"/>
          <w:lang w:eastAsia="en-GB"/>
        </w:rPr>
      </w:pPr>
      <w:hyperlink w:anchor="_Toc20246098" w:history="1">
        <w:r w:rsidR="004C4C8E" w:rsidRPr="00FF695D">
          <w:rPr>
            <w:rStyle w:val="Hyperlink"/>
          </w:rPr>
          <w:t>1.1</w:t>
        </w:r>
        <w:r w:rsidR="004C4C8E">
          <w:rPr>
            <w:rFonts w:asciiTheme="minorHAnsi" w:eastAsiaTheme="minorEastAsia" w:hAnsiTheme="minorHAnsi" w:cstheme="minorBidi"/>
            <w:szCs w:val="22"/>
            <w:lang w:eastAsia="en-GB"/>
          </w:rPr>
          <w:tab/>
        </w:r>
        <w:r w:rsidR="004C4C8E" w:rsidRPr="00FF695D">
          <w:rPr>
            <w:rStyle w:val="Hyperlink"/>
          </w:rPr>
          <w:t>Scope</w:t>
        </w:r>
        <w:r w:rsidR="004C4C8E">
          <w:rPr>
            <w:webHidden/>
          </w:rPr>
          <w:tab/>
        </w:r>
        <w:r w:rsidR="004C4C8E">
          <w:rPr>
            <w:webHidden/>
          </w:rPr>
          <w:fldChar w:fldCharType="begin"/>
        </w:r>
        <w:r w:rsidR="004C4C8E">
          <w:rPr>
            <w:webHidden/>
          </w:rPr>
          <w:instrText xml:space="preserve"> PAGEREF _Toc20246098 \h </w:instrText>
        </w:r>
        <w:r w:rsidR="004C4C8E">
          <w:rPr>
            <w:webHidden/>
          </w:rPr>
        </w:r>
        <w:r w:rsidR="004C4C8E">
          <w:rPr>
            <w:webHidden/>
          </w:rPr>
          <w:fldChar w:fldCharType="separate"/>
        </w:r>
        <w:r w:rsidR="004C4C8E">
          <w:rPr>
            <w:webHidden/>
          </w:rPr>
          <w:t>4</w:t>
        </w:r>
        <w:r w:rsidR="004C4C8E">
          <w:rPr>
            <w:webHidden/>
          </w:rPr>
          <w:fldChar w:fldCharType="end"/>
        </w:r>
      </w:hyperlink>
    </w:p>
    <w:p w14:paraId="6A722625" w14:textId="77777777" w:rsidR="004C4C8E" w:rsidRDefault="00A928E1">
      <w:pPr>
        <w:pStyle w:val="TOC2"/>
        <w:rPr>
          <w:rFonts w:asciiTheme="minorHAnsi" w:eastAsiaTheme="minorEastAsia" w:hAnsiTheme="minorHAnsi" w:cstheme="minorBidi"/>
          <w:szCs w:val="22"/>
          <w:lang w:eastAsia="en-GB"/>
        </w:rPr>
      </w:pPr>
      <w:hyperlink w:anchor="_Toc20246099" w:history="1">
        <w:r w:rsidR="004C4C8E" w:rsidRPr="00FF695D">
          <w:rPr>
            <w:rStyle w:val="Hyperlink"/>
          </w:rPr>
          <w:t>1.2</w:t>
        </w:r>
        <w:r w:rsidR="004C4C8E">
          <w:rPr>
            <w:rFonts w:asciiTheme="minorHAnsi" w:eastAsiaTheme="minorEastAsia" w:hAnsiTheme="minorHAnsi" w:cstheme="minorBidi"/>
            <w:szCs w:val="22"/>
            <w:lang w:eastAsia="en-GB"/>
          </w:rPr>
          <w:tab/>
        </w:r>
        <w:r w:rsidR="004C4C8E" w:rsidRPr="00FF695D">
          <w:rPr>
            <w:rStyle w:val="Hyperlink"/>
          </w:rPr>
          <w:t>Normative Reference</w:t>
        </w:r>
        <w:r w:rsidR="004C4C8E">
          <w:rPr>
            <w:webHidden/>
          </w:rPr>
          <w:tab/>
        </w:r>
        <w:r w:rsidR="004C4C8E">
          <w:rPr>
            <w:webHidden/>
          </w:rPr>
          <w:fldChar w:fldCharType="begin"/>
        </w:r>
        <w:r w:rsidR="004C4C8E">
          <w:rPr>
            <w:webHidden/>
          </w:rPr>
          <w:instrText xml:space="preserve"> PAGEREF _Toc20246099 \h </w:instrText>
        </w:r>
        <w:r w:rsidR="004C4C8E">
          <w:rPr>
            <w:webHidden/>
          </w:rPr>
        </w:r>
        <w:r w:rsidR="004C4C8E">
          <w:rPr>
            <w:webHidden/>
          </w:rPr>
          <w:fldChar w:fldCharType="separate"/>
        </w:r>
        <w:r w:rsidR="004C4C8E">
          <w:rPr>
            <w:webHidden/>
          </w:rPr>
          <w:t>4</w:t>
        </w:r>
        <w:r w:rsidR="004C4C8E">
          <w:rPr>
            <w:webHidden/>
          </w:rPr>
          <w:fldChar w:fldCharType="end"/>
        </w:r>
      </w:hyperlink>
    </w:p>
    <w:p w14:paraId="382E4C28" w14:textId="77777777" w:rsidR="004C4C8E" w:rsidRDefault="00A928E1">
      <w:pPr>
        <w:pStyle w:val="TOC1"/>
        <w:rPr>
          <w:rFonts w:asciiTheme="minorHAnsi" w:eastAsiaTheme="minorEastAsia" w:hAnsiTheme="minorHAnsi" w:cstheme="minorBidi"/>
          <w:szCs w:val="22"/>
          <w:lang w:val="en-GB" w:eastAsia="en-GB"/>
        </w:rPr>
      </w:pPr>
      <w:hyperlink w:anchor="_Toc20246100" w:history="1">
        <w:r w:rsidR="004C4C8E" w:rsidRPr="00FF695D">
          <w:rPr>
            <w:rStyle w:val="Hyperlink"/>
          </w:rPr>
          <w:t>2</w:t>
        </w:r>
        <w:r w:rsidR="004C4C8E">
          <w:rPr>
            <w:rFonts w:asciiTheme="minorHAnsi" w:eastAsiaTheme="minorEastAsia" w:hAnsiTheme="minorHAnsi" w:cstheme="minorBidi"/>
            <w:szCs w:val="22"/>
            <w:lang w:val="en-GB" w:eastAsia="en-GB"/>
          </w:rPr>
          <w:tab/>
        </w:r>
        <w:r w:rsidR="004C4C8E" w:rsidRPr="00FF695D">
          <w:rPr>
            <w:rStyle w:val="Hyperlink"/>
          </w:rPr>
          <w:t>MODEL CONCEPTS – INTRODUCTION</w:t>
        </w:r>
        <w:r w:rsidR="004C4C8E">
          <w:rPr>
            <w:webHidden/>
          </w:rPr>
          <w:tab/>
        </w:r>
        <w:r w:rsidR="004C4C8E">
          <w:rPr>
            <w:webHidden/>
          </w:rPr>
          <w:fldChar w:fldCharType="begin"/>
        </w:r>
        <w:r w:rsidR="004C4C8E">
          <w:rPr>
            <w:webHidden/>
          </w:rPr>
          <w:instrText xml:space="preserve"> PAGEREF _Toc20246100 \h </w:instrText>
        </w:r>
        <w:r w:rsidR="004C4C8E">
          <w:rPr>
            <w:webHidden/>
          </w:rPr>
        </w:r>
        <w:r w:rsidR="004C4C8E">
          <w:rPr>
            <w:webHidden/>
          </w:rPr>
          <w:fldChar w:fldCharType="separate"/>
        </w:r>
        <w:r w:rsidR="004C4C8E">
          <w:rPr>
            <w:webHidden/>
          </w:rPr>
          <w:t>5</w:t>
        </w:r>
        <w:r w:rsidR="004C4C8E">
          <w:rPr>
            <w:webHidden/>
          </w:rPr>
          <w:fldChar w:fldCharType="end"/>
        </w:r>
      </w:hyperlink>
    </w:p>
    <w:p w14:paraId="632C77E4" w14:textId="77777777" w:rsidR="004C4C8E" w:rsidRDefault="00A928E1">
      <w:pPr>
        <w:pStyle w:val="TOC2"/>
        <w:rPr>
          <w:rFonts w:asciiTheme="minorHAnsi" w:eastAsiaTheme="minorEastAsia" w:hAnsiTheme="minorHAnsi" w:cstheme="minorBidi"/>
          <w:szCs w:val="22"/>
          <w:lang w:eastAsia="en-GB"/>
        </w:rPr>
      </w:pPr>
      <w:hyperlink w:anchor="_Toc20246101" w:history="1">
        <w:r w:rsidR="004C4C8E" w:rsidRPr="00FF695D">
          <w:rPr>
            <w:rStyle w:val="Hyperlink"/>
          </w:rPr>
          <w:t>2.1</w:t>
        </w:r>
        <w:r w:rsidR="004C4C8E">
          <w:rPr>
            <w:rFonts w:asciiTheme="minorHAnsi" w:eastAsiaTheme="minorEastAsia" w:hAnsiTheme="minorHAnsi" w:cstheme="minorBidi"/>
            <w:szCs w:val="22"/>
            <w:lang w:eastAsia="en-GB"/>
          </w:rPr>
          <w:tab/>
        </w:r>
        <w:r w:rsidR="004C4C8E" w:rsidRPr="00FF695D">
          <w:rPr>
            <w:rStyle w:val="Hyperlink"/>
          </w:rPr>
          <w:t>Modelling approach</w:t>
        </w:r>
        <w:r w:rsidR="004C4C8E">
          <w:rPr>
            <w:webHidden/>
          </w:rPr>
          <w:tab/>
        </w:r>
        <w:r w:rsidR="004C4C8E">
          <w:rPr>
            <w:webHidden/>
          </w:rPr>
          <w:fldChar w:fldCharType="begin"/>
        </w:r>
        <w:r w:rsidR="004C4C8E">
          <w:rPr>
            <w:webHidden/>
          </w:rPr>
          <w:instrText xml:space="preserve"> PAGEREF _Toc20246101 \h </w:instrText>
        </w:r>
        <w:r w:rsidR="004C4C8E">
          <w:rPr>
            <w:webHidden/>
          </w:rPr>
        </w:r>
        <w:r w:rsidR="004C4C8E">
          <w:rPr>
            <w:webHidden/>
          </w:rPr>
          <w:fldChar w:fldCharType="separate"/>
        </w:r>
        <w:r w:rsidR="004C4C8E">
          <w:rPr>
            <w:webHidden/>
          </w:rPr>
          <w:t>5</w:t>
        </w:r>
        <w:r w:rsidR="004C4C8E">
          <w:rPr>
            <w:webHidden/>
          </w:rPr>
          <w:fldChar w:fldCharType="end"/>
        </w:r>
      </w:hyperlink>
    </w:p>
    <w:p w14:paraId="3C004C1B" w14:textId="77777777" w:rsidR="004C4C8E" w:rsidRDefault="00A928E1">
      <w:pPr>
        <w:pStyle w:val="TOC1"/>
        <w:rPr>
          <w:rFonts w:asciiTheme="minorHAnsi" w:eastAsiaTheme="minorEastAsia" w:hAnsiTheme="minorHAnsi" w:cstheme="minorBidi"/>
          <w:szCs w:val="22"/>
          <w:lang w:val="en-GB" w:eastAsia="en-GB"/>
        </w:rPr>
      </w:pPr>
      <w:hyperlink w:anchor="_Toc20246102" w:history="1">
        <w:r w:rsidR="004C4C8E" w:rsidRPr="00FF695D">
          <w:rPr>
            <w:rStyle w:val="Hyperlink"/>
          </w:rPr>
          <w:t>3</w:t>
        </w:r>
        <w:r w:rsidR="004C4C8E">
          <w:rPr>
            <w:rFonts w:asciiTheme="minorHAnsi" w:eastAsiaTheme="minorEastAsia" w:hAnsiTheme="minorHAnsi" w:cstheme="minorBidi"/>
            <w:szCs w:val="22"/>
            <w:lang w:val="en-GB" w:eastAsia="en-GB"/>
          </w:rPr>
          <w:tab/>
        </w:r>
        <w:r w:rsidR="004C4C8E" w:rsidRPr="00FF695D">
          <w:rPr>
            <w:rStyle w:val="Hyperlink"/>
          </w:rPr>
          <w:t>MODEL CONCEPTS – WIGOS METADATA RECORD</w:t>
        </w:r>
        <w:r w:rsidR="004C4C8E">
          <w:rPr>
            <w:webHidden/>
          </w:rPr>
          <w:tab/>
        </w:r>
        <w:r w:rsidR="004C4C8E">
          <w:rPr>
            <w:webHidden/>
          </w:rPr>
          <w:fldChar w:fldCharType="begin"/>
        </w:r>
        <w:r w:rsidR="004C4C8E">
          <w:rPr>
            <w:webHidden/>
          </w:rPr>
          <w:instrText xml:space="preserve"> PAGEREF _Toc20246102 \h </w:instrText>
        </w:r>
        <w:r w:rsidR="004C4C8E">
          <w:rPr>
            <w:webHidden/>
          </w:rPr>
        </w:r>
        <w:r w:rsidR="004C4C8E">
          <w:rPr>
            <w:webHidden/>
          </w:rPr>
          <w:fldChar w:fldCharType="separate"/>
        </w:r>
        <w:r w:rsidR="004C4C8E">
          <w:rPr>
            <w:webHidden/>
          </w:rPr>
          <w:t>6</w:t>
        </w:r>
        <w:r w:rsidR="004C4C8E">
          <w:rPr>
            <w:webHidden/>
          </w:rPr>
          <w:fldChar w:fldCharType="end"/>
        </w:r>
      </w:hyperlink>
    </w:p>
    <w:p w14:paraId="72747F52" w14:textId="77777777" w:rsidR="004C4C8E" w:rsidRDefault="00A928E1">
      <w:pPr>
        <w:pStyle w:val="TOC2"/>
        <w:rPr>
          <w:rFonts w:asciiTheme="minorHAnsi" w:eastAsiaTheme="minorEastAsia" w:hAnsiTheme="minorHAnsi" w:cstheme="minorBidi"/>
          <w:szCs w:val="22"/>
          <w:lang w:eastAsia="en-GB"/>
        </w:rPr>
      </w:pPr>
      <w:hyperlink w:anchor="_Toc20246103" w:history="1">
        <w:r w:rsidR="004C4C8E" w:rsidRPr="00FF695D">
          <w:rPr>
            <w:rStyle w:val="Hyperlink"/>
          </w:rPr>
          <w:t>3.1</w:t>
        </w:r>
        <w:r w:rsidR="004C4C8E">
          <w:rPr>
            <w:rFonts w:asciiTheme="minorHAnsi" w:eastAsiaTheme="minorEastAsia" w:hAnsiTheme="minorHAnsi" w:cstheme="minorBidi"/>
            <w:szCs w:val="22"/>
            <w:lang w:eastAsia="en-GB"/>
          </w:rPr>
          <w:tab/>
        </w:r>
        <w:r w:rsidR="004C4C8E" w:rsidRPr="00FF695D">
          <w:rPr>
            <w:rStyle w:val="Hyperlink"/>
          </w:rPr>
          <w:t>WIGOSMetadataRecord</w:t>
        </w:r>
        <w:r w:rsidR="004C4C8E">
          <w:rPr>
            <w:webHidden/>
          </w:rPr>
          <w:tab/>
        </w:r>
        <w:r w:rsidR="004C4C8E">
          <w:rPr>
            <w:webHidden/>
          </w:rPr>
          <w:fldChar w:fldCharType="begin"/>
        </w:r>
        <w:r w:rsidR="004C4C8E">
          <w:rPr>
            <w:webHidden/>
          </w:rPr>
          <w:instrText xml:space="preserve"> PAGEREF _Toc20246103 \h </w:instrText>
        </w:r>
        <w:r w:rsidR="004C4C8E">
          <w:rPr>
            <w:webHidden/>
          </w:rPr>
        </w:r>
        <w:r w:rsidR="004C4C8E">
          <w:rPr>
            <w:webHidden/>
          </w:rPr>
          <w:fldChar w:fldCharType="separate"/>
        </w:r>
        <w:r w:rsidR="004C4C8E">
          <w:rPr>
            <w:webHidden/>
          </w:rPr>
          <w:t>6</w:t>
        </w:r>
        <w:r w:rsidR="004C4C8E">
          <w:rPr>
            <w:webHidden/>
          </w:rPr>
          <w:fldChar w:fldCharType="end"/>
        </w:r>
      </w:hyperlink>
    </w:p>
    <w:p w14:paraId="7A4572FB" w14:textId="77777777" w:rsidR="004C4C8E" w:rsidRDefault="00A928E1">
      <w:pPr>
        <w:pStyle w:val="TOC2"/>
        <w:rPr>
          <w:rFonts w:asciiTheme="minorHAnsi" w:eastAsiaTheme="minorEastAsia" w:hAnsiTheme="minorHAnsi" w:cstheme="minorBidi"/>
          <w:szCs w:val="22"/>
          <w:lang w:eastAsia="en-GB"/>
        </w:rPr>
      </w:pPr>
      <w:hyperlink w:anchor="_Toc20246104" w:history="1">
        <w:r w:rsidR="004C4C8E" w:rsidRPr="00FF695D">
          <w:rPr>
            <w:rStyle w:val="Hyperlink"/>
          </w:rPr>
          <w:t>3.2</w:t>
        </w:r>
        <w:r w:rsidR="004C4C8E">
          <w:rPr>
            <w:rFonts w:asciiTheme="minorHAnsi" w:eastAsiaTheme="minorEastAsia" w:hAnsiTheme="minorHAnsi" w:cstheme="minorBidi"/>
            <w:szCs w:val="22"/>
            <w:lang w:eastAsia="en-GB"/>
          </w:rPr>
          <w:tab/>
        </w:r>
        <w:r w:rsidR="004C4C8E" w:rsidRPr="00FF695D">
          <w:rPr>
            <w:rStyle w:val="Hyperlink"/>
          </w:rPr>
          <w:t>Header</w:t>
        </w:r>
        <w:r w:rsidR="004C4C8E">
          <w:rPr>
            <w:webHidden/>
          </w:rPr>
          <w:tab/>
        </w:r>
        <w:r w:rsidR="004C4C8E">
          <w:rPr>
            <w:webHidden/>
          </w:rPr>
          <w:fldChar w:fldCharType="begin"/>
        </w:r>
        <w:r w:rsidR="004C4C8E">
          <w:rPr>
            <w:webHidden/>
          </w:rPr>
          <w:instrText xml:space="preserve"> PAGEREF _Toc20246104 \h </w:instrText>
        </w:r>
        <w:r w:rsidR="004C4C8E">
          <w:rPr>
            <w:webHidden/>
          </w:rPr>
        </w:r>
        <w:r w:rsidR="004C4C8E">
          <w:rPr>
            <w:webHidden/>
          </w:rPr>
          <w:fldChar w:fldCharType="separate"/>
        </w:r>
        <w:r w:rsidR="004C4C8E">
          <w:rPr>
            <w:webHidden/>
          </w:rPr>
          <w:t>7</w:t>
        </w:r>
        <w:r w:rsidR="004C4C8E">
          <w:rPr>
            <w:webHidden/>
          </w:rPr>
          <w:fldChar w:fldCharType="end"/>
        </w:r>
      </w:hyperlink>
    </w:p>
    <w:p w14:paraId="555913AC" w14:textId="77777777" w:rsidR="004C4C8E" w:rsidRDefault="00A928E1">
      <w:pPr>
        <w:pStyle w:val="TOC1"/>
        <w:rPr>
          <w:rFonts w:asciiTheme="minorHAnsi" w:eastAsiaTheme="minorEastAsia" w:hAnsiTheme="minorHAnsi" w:cstheme="minorBidi"/>
          <w:szCs w:val="22"/>
          <w:lang w:val="en-GB" w:eastAsia="en-GB"/>
        </w:rPr>
      </w:pPr>
      <w:hyperlink w:anchor="_Toc20246105" w:history="1">
        <w:r w:rsidR="004C4C8E" w:rsidRPr="00FF695D">
          <w:rPr>
            <w:rStyle w:val="Hyperlink"/>
          </w:rPr>
          <w:t>4</w:t>
        </w:r>
        <w:r w:rsidR="004C4C8E">
          <w:rPr>
            <w:rFonts w:asciiTheme="minorHAnsi" w:eastAsiaTheme="minorEastAsia" w:hAnsiTheme="minorHAnsi" w:cstheme="minorBidi"/>
            <w:szCs w:val="22"/>
            <w:lang w:val="en-GB" w:eastAsia="en-GB"/>
          </w:rPr>
          <w:tab/>
        </w:r>
        <w:r w:rsidR="004C4C8E" w:rsidRPr="00FF695D">
          <w:rPr>
            <w:rStyle w:val="Hyperlink"/>
          </w:rPr>
          <w:t>MODEL CONCEPTS – EQUIPMENT AND OBSERVING FACILITIES</w:t>
        </w:r>
        <w:r w:rsidR="004C4C8E">
          <w:rPr>
            <w:webHidden/>
          </w:rPr>
          <w:tab/>
        </w:r>
        <w:r w:rsidR="004C4C8E">
          <w:rPr>
            <w:webHidden/>
          </w:rPr>
          <w:fldChar w:fldCharType="begin"/>
        </w:r>
        <w:r w:rsidR="004C4C8E">
          <w:rPr>
            <w:webHidden/>
          </w:rPr>
          <w:instrText xml:space="preserve"> PAGEREF _Toc20246105 \h </w:instrText>
        </w:r>
        <w:r w:rsidR="004C4C8E">
          <w:rPr>
            <w:webHidden/>
          </w:rPr>
        </w:r>
        <w:r w:rsidR="004C4C8E">
          <w:rPr>
            <w:webHidden/>
          </w:rPr>
          <w:fldChar w:fldCharType="separate"/>
        </w:r>
        <w:r w:rsidR="004C4C8E">
          <w:rPr>
            <w:webHidden/>
          </w:rPr>
          <w:t>8</w:t>
        </w:r>
        <w:r w:rsidR="004C4C8E">
          <w:rPr>
            <w:webHidden/>
          </w:rPr>
          <w:fldChar w:fldCharType="end"/>
        </w:r>
      </w:hyperlink>
    </w:p>
    <w:p w14:paraId="55549D80" w14:textId="77777777" w:rsidR="004C4C8E" w:rsidRDefault="00A928E1">
      <w:pPr>
        <w:pStyle w:val="TOC2"/>
        <w:rPr>
          <w:rFonts w:asciiTheme="minorHAnsi" w:eastAsiaTheme="minorEastAsia" w:hAnsiTheme="minorHAnsi" w:cstheme="minorBidi"/>
          <w:szCs w:val="22"/>
          <w:lang w:eastAsia="en-GB"/>
        </w:rPr>
      </w:pPr>
      <w:hyperlink w:anchor="_Toc20246106" w:history="1">
        <w:r w:rsidR="004C4C8E" w:rsidRPr="00FF695D">
          <w:rPr>
            <w:rStyle w:val="Hyperlink"/>
          </w:rPr>
          <w:t>4.1</w:t>
        </w:r>
        <w:r w:rsidR="004C4C8E">
          <w:rPr>
            <w:rFonts w:asciiTheme="minorHAnsi" w:eastAsiaTheme="minorEastAsia" w:hAnsiTheme="minorHAnsi" w:cstheme="minorBidi"/>
            <w:szCs w:val="22"/>
            <w:lang w:eastAsia="en-GB"/>
          </w:rPr>
          <w:tab/>
        </w:r>
        <w:r w:rsidR="004C4C8E" w:rsidRPr="00FF695D">
          <w:rPr>
            <w:rStyle w:val="Hyperlink"/>
          </w:rPr>
          <w:t>Overview of Equipment and Observing Facilities</w:t>
        </w:r>
        <w:r w:rsidR="004C4C8E">
          <w:rPr>
            <w:webHidden/>
          </w:rPr>
          <w:tab/>
        </w:r>
        <w:r w:rsidR="004C4C8E">
          <w:rPr>
            <w:webHidden/>
          </w:rPr>
          <w:fldChar w:fldCharType="begin"/>
        </w:r>
        <w:r w:rsidR="004C4C8E">
          <w:rPr>
            <w:webHidden/>
          </w:rPr>
          <w:instrText xml:space="preserve"> PAGEREF _Toc20246106 \h </w:instrText>
        </w:r>
        <w:r w:rsidR="004C4C8E">
          <w:rPr>
            <w:webHidden/>
          </w:rPr>
        </w:r>
        <w:r w:rsidR="004C4C8E">
          <w:rPr>
            <w:webHidden/>
          </w:rPr>
          <w:fldChar w:fldCharType="separate"/>
        </w:r>
        <w:r w:rsidR="004C4C8E">
          <w:rPr>
            <w:webHidden/>
          </w:rPr>
          <w:t>8</w:t>
        </w:r>
        <w:r w:rsidR="004C4C8E">
          <w:rPr>
            <w:webHidden/>
          </w:rPr>
          <w:fldChar w:fldCharType="end"/>
        </w:r>
      </w:hyperlink>
    </w:p>
    <w:p w14:paraId="2A2B268C" w14:textId="77777777" w:rsidR="004C4C8E" w:rsidRDefault="00A928E1">
      <w:pPr>
        <w:pStyle w:val="TOC2"/>
        <w:rPr>
          <w:rFonts w:asciiTheme="minorHAnsi" w:eastAsiaTheme="minorEastAsia" w:hAnsiTheme="minorHAnsi" w:cstheme="minorBidi"/>
          <w:szCs w:val="22"/>
          <w:lang w:eastAsia="en-GB"/>
        </w:rPr>
      </w:pPr>
      <w:hyperlink w:anchor="_Toc20246107" w:history="1">
        <w:r w:rsidR="004C4C8E" w:rsidRPr="00FF695D">
          <w:rPr>
            <w:rStyle w:val="Hyperlink"/>
          </w:rPr>
          <w:t>4.2</w:t>
        </w:r>
        <w:r w:rsidR="004C4C8E">
          <w:rPr>
            <w:rFonts w:asciiTheme="minorHAnsi" w:eastAsiaTheme="minorEastAsia" w:hAnsiTheme="minorHAnsi" w:cstheme="minorBidi"/>
            <w:szCs w:val="22"/>
            <w:lang w:eastAsia="en-GB"/>
          </w:rPr>
          <w:tab/>
        </w:r>
        <w:r w:rsidR="004C4C8E" w:rsidRPr="00FF695D">
          <w:rPr>
            <w:rStyle w:val="Hyperlink"/>
          </w:rPr>
          <w:t>AbstractEnvironmentalMonitoringFacility</w:t>
        </w:r>
        <w:r w:rsidR="004C4C8E">
          <w:rPr>
            <w:webHidden/>
          </w:rPr>
          <w:tab/>
        </w:r>
        <w:r w:rsidR="004C4C8E">
          <w:rPr>
            <w:webHidden/>
          </w:rPr>
          <w:fldChar w:fldCharType="begin"/>
        </w:r>
        <w:r w:rsidR="004C4C8E">
          <w:rPr>
            <w:webHidden/>
          </w:rPr>
          <w:instrText xml:space="preserve"> PAGEREF _Toc20246107 \h </w:instrText>
        </w:r>
        <w:r w:rsidR="004C4C8E">
          <w:rPr>
            <w:webHidden/>
          </w:rPr>
        </w:r>
        <w:r w:rsidR="004C4C8E">
          <w:rPr>
            <w:webHidden/>
          </w:rPr>
          <w:fldChar w:fldCharType="separate"/>
        </w:r>
        <w:r w:rsidR="004C4C8E">
          <w:rPr>
            <w:webHidden/>
          </w:rPr>
          <w:t>9</w:t>
        </w:r>
        <w:r w:rsidR="004C4C8E">
          <w:rPr>
            <w:webHidden/>
          </w:rPr>
          <w:fldChar w:fldCharType="end"/>
        </w:r>
      </w:hyperlink>
    </w:p>
    <w:p w14:paraId="547283AD" w14:textId="77777777" w:rsidR="004C4C8E" w:rsidRDefault="00A928E1">
      <w:pPr>
        <w:pStyle w:val="TOC2"/>
        <w:rPr>
          <w:rFonts w:asciiTheme="minorHAnsi" w:eastAsiaTheme="minorEastAsia" w:hAnsiTheme="minorHAnsi" w:cstheme="minorBidi"/>
          <w:szCs w:val="22"/>
          <w:lang w:eastAsia="en-GB"/>
        </w:rPr>
      </w:pPr>
      <w:hyperlink w:anchor="_Toc20246108" w:history="1">
        <w:r w:rsidR="004C4C8E" w:rsidRPr="00FF695D">
          <w:rPr>
            <w:rStyle w:val="Hyperlink"/>
          </w:rPr>
          <w:t>4.3</w:t>
        </w:r>
        <w:r w:rsidR="004C4C8E">
          <w:rPr>
            <w:rFonts w:asciiTheme="minorHAnsi" w:eastAsiaTheme="minorEastAsia" w:hAnsiTheme="minorHAnsi" w:cstheme="minorBidi"/>
            <w:szCs w:val="22"/>
            <w:lang w:eastAsia="en-GB"/>
          </w:rPr>
          <w:tab/>
        </w:r>
        <w:r w:rsidR="004C4C8E" w:rsidRPr="00FF695D">
          <w:rPr>
            <w:rStyle w:val="Hyperlink"/>
          </w:rPr>
          <w:t>ObservingFacility</w:t>
        </w:r>
        <w:r w:rsidR="004C4C8E">
          <w:rPr>
            <w:webHidden/>
          </w:rPr>
          <w:tab/>
        </w:r>
        <w:r w:rsidR="004C4C8E">
          <w:rPr>
            <w:webHidden/>
          </w:rPr>
          <w:fldChar w:fldCharType="begin"/>
        </w:r>
        <w:r w:rsidR="004C4C8E">
          <w:rPr>
            <w:webHidden/>
          </w:rPr>
          <w:instrText xml:space="preserve"> PAGEREF _Toc20246108 \h </w:instrText>
        </w:r>
        <w:r w:rsidR="004C4C8E">
          <w:rPr>
            <w:webHidden/>
          </w:rPr>
        </w:r>
        <w:r w:rsidR="004C4C8E">
          <w:rPr>
            <w:webHidden/>
          </w:rPr>
          <w:fldChar w:fldCharType="separate"/>
        </w:r>
        <w:r w:rsidR="004C4C8E">
          <w:rPr>
            <w:webHidden/>
          </w:rPr>
          <w:t>11</w:t>
        </w:r>
        <w:r w:rsidR="004C4C8E">
          <w:rPr>
            <w:webHidden/>
          </w:rPr>
          <w:fldChar w:fldCharType="end"/>
        </w:r>
      </w:hyperlink>
    </w:p>
    <w:p w14:paraId="4832743D" w14:textId="77777777" w:rsidR="004C4C8E" w:rsidRDefault="00A928E1">
      <w:pPr>
        <w:pStyle w:val="TOC2"/>
        <w:rPr>
          <w:rFonts w:asciiTheme="minorHAnsi" w:eastAsiaTheme="minorEastAsia" w:hAnsiTheme="minorHAnsi" w:cstheme="minorBidi"/>
          <w:szCs w:val="22"/>
          <w:lang w:eastAsia="en-GB"/>
        </w:rPr>
      </w:pPr>
      <w:hyperlink w:anchor="_Toc20246109" w:history="1">
        <w:r w:rsidR="004C4C8E" w:rsidRPr="00FF695D">
          <w:rPr>
            <w:rStyle w:val="Hyperlink"/>
          </w:rPr>
          <w:t>4.4</w:t>
        </w:r>
        <w:r w:rsidR="004C4C8E">
          <w:rPr>
            <w:rFonts w:asciiTheme="minorHAnsi" w:eastAsiaTheme="minorEastAsia" w:hAnsiTheme="minorHAnsi" w:cstheme="minorBidi"/>
            <w:szCs w:val="22"/>
            <w:lang w:eastAsia="en-GB"/>
          </w:rPr>
          <w:tab/>
        </w:r>
        <w:r w:rsidR="004C4C8E" w:rsidRPr="00FF695D">
          <w:rPr>
            <w:rStyle w:val="Hyperlink"/>
          </w:rPr>
          <w:t>FacilitySet</w:t>
        </w:r>
        <w:r w:rsidR="004C4C8E">
          <w:rPr>
            <w:webHidden/>
          </w:rPr>
          <w:tab/>
        </w:r>
        <w:r w:rsidR="004C4C8E">
          <w:rPr>
            <w:webHidden/>
          </w:rPr>
          <w:fldChar w:fldCharType="begin"/>
        </w:r>
        <w:r w:rsidR="004C4C8E">
          <w:rPr>
            <w:webHidden/>
          </w:rPr>
          <w:instrText xml:space="preserve"> PAGEREF _Toc20246109 \h </w:instrText>
        </w:r>
        <w:r w:rsidR="004C4C8E">
          <w:rPr>
            <w:webHidden/>
          </w:rPr>
        </w:r>
        <w:r w:rsidR="004C4C8E">
          <w:rPr>
            <w:webHidden/>
          </w:rPr>
          <w:fldChar w:fldCharType="separate"/>
        </w:r>
        <w:r w:rsidR="004C4C8E">
          <w:rPr>
            <w:webHidden/>
          </w:rPr>
          <w:t>15</w:t>
        </w:r>
        <w:r w:rsidR="004C4C8E">
          <w:rPr>
            <w:webHidden/>
          </w:rPr>
          <w:fldChar w:fldCharType="end"/>
        </w:r>
      </w:hyperlink>
    </w:p>
    <w:p w14:paraId="52A233AE" w14:textId="77777777" w:rsidR="004C4C8E" w:rsidRDefault="00A928E1">
      <w:pPr>
        <w:pStyle w:val="TOC2"/>
        <w:rPr>
          <w:rFonts w:asciiTheme="minorHAnsi" w:eastAsiaTheme="minorEastAsia" w:hAnsiTheme="minorHAnsi" w:cstheme="minorBidi"/>
          <w:szCs w:val="22"/>
          <w:lang w:eastAsia="en-GB"/>
        </w:rPr>
      </w:pPr>
      <w:hyperlink w:anchor="_Toc20246110" w:history="1">
        <w:r w:rsidR="004C4C8E" w:rsidRPr="00FF695D">
          <w:rPr>
            <w:rStyle w:val="Hyperlink"/>
          </w:rPr>
          <w:t>4.5</w:t>
        </w:r>
        <w:r w:rsidR="004C4C8E">
          <w:rPr>
            <w:rFonts w:asciiTheme="minorHAnsi" w:eastAsiaTheme="minorEastAsia" w:hAnsiTheme="minorHAnsi" w:cstheme="minorBidi"/>
            <w:szCs w:val="22"/>
            <w:lang w:eastAsia="en-GB"/>
          </w:rPr>
          <w:tab/>
        </w:r>
        <w:r w:rsidR="004C4C8E" w:rsidRPr="00FF695D">
          <w:rPr>
            <w:rStyle w:val="Hyperlink"/>
          </w:rPr>
          <w:t>Equipment</w:t>
        </w:r>
        <w:r w:rsidR="004C4C8E">
          <w:rPr>
            <w:webHidden/>
          </w:rPr>
          <w:tab/>
        </w:r>
        <w:r w:rsidR="004C4C8E">
          <w:rPr>
            <w:webHidden/>
          </w:rPr>
          <w:fldChar w:fldCharType="begin"/>
        </w:r>
        <w:r w:rsidR="004C4C8E">
          <w:rPr>
            <w:webHidden/>
          </w:rPr>
          <w:instrText xml:space="preserve"> PAGEREF _Toc20246110 \h </w:instrText>
        </w:r>
        <w:r w:rsidR="004C4C8E">
          <w:rPr>
            <w:webHidden/>
          </w:rPr>
        </w:r>
        <w:r w:rsidR="004C4C8E">
          <w:rPr>
            <w:webHidden/>
          </w:rPr>
          <w:fldChar w:fldCharType="separate"/>
        </w:r>
        <w:r w:rsidR="004C4C8E">
          <w:rPr>
            <w:webHidden/>
          </w:rPr>
          <w:t>15</w:t>
        </w:r>
        <w:r w:rsidR="004C4C8E">
          <w:rPr>
            <w:webHidden/>
          </w:rPr>
          <w:fldChar w:fldCharType="end"/>
        </w:r>
      </w:hyperlink>
    </w:p>
    <w:p w14:paraId="33A58D27" w14:textId="77777777" w:rsidR="004C4C8E" w:rsidRDefault="00A928E1">
      <w:pPr>
        <w:pStyle w:val="TOC2"/>
        <w:rPr>
          <w:rFonts w:asciiTheme="minorHAnsi" w:eastAsiaTheme="minorEastAsia" w:hAnsiTheme="minorHAnsi" w:cstheme="minorBidi"/>
          <w:szCs w:val="22"/>
          <w:lang w:eastAsia="en-GB"/>
        </w:rPr>
      </w:pPr>
      <w:hyperlink w:anchor="_Toc20246111" w:history="1">
        <w:r w:rsidR="004C4C8E" w:rsidRPr="00FF695D">
          <w:rPr>
            <w:rStyle w:val="Hyperlink"/>
          </w:rPr>
          <w:t>4.6</w:t>
        </w:r>
        <w:r w:rsidR="004C4C8E">
          <w:rPr>
            <w:rFonts w:asciiTheme="minorHAnsi" w:eastAsiaTheme="minorEastAsia" w:hAnsiTheme="minorHAnsi" w:cstheme="minorBidi"/>
            <w:szCs w:val="22"/>
            <w:lang w:eastAsia="en-GB"/>
          </w:rPr>
          <w:tab/>
        </w:r>
        <w:r w:rsidR="004C4C8E" w:rsidRPr="00FF695D">
          <w:rPr>
            <w:rStyle w:val="Hyperlink"/>
          </w:rPr>
          <w:t>Frequencies</w:t>
        </w:r>
        <w:r w:rsidR="004C4C8E">
          <w:rPr>
            <w:webHidden/>
          </w:rPr>
          <w:tab/>
        </w:r>
        <w:r w:rsidR="004C4C8E">
          <w:rPr>
            <w:webHidden/>
          </w:rPr>
          <w:fldChar w:fldCharType="begin"/>
        </w:r>
        <w:r w:rsidR="004C4C8E">
          <w:rPr>
            <w:webHidden/>
          </w:rPr>
          <w:instrText xml:space="preserve"> PAGEREF _Toc20246111 \h </w:instrText>
        </w:r>
        <w:r w:rsidR="004C4C8E">
          <w:rPr>
            <w:webHidden/>
          </w:rPr>
        </w:r>
        <w:r w:rsidR="004C4C8E">
          <w:rPr>
            <w:webHidden/>
          </w:rPr>
          <w:fldChar w:fldCharType="separate"/>
        </w:r>
        <w:r w:rsidR="004C4C8E">
          <w:rPr>
            <w:webHidden/>
          </w:rPr>
          <w:t>16</w:t>
        </w:r>
        <w:r w:rsidR="004C4C8E">
          <w:rPr>
            <w:webHidden/>
          </w:rPr>
          <w:fldChar w:fldCharType="end"/>
        </w:r>
      </w:hyperlink>
    </w:p>
    <w:p w14:paraId="7124DD11" w14:textId="77777777" w:rsidR="004C4C8E" w:rsidRDefault="00A928E1">
      <w:pPr>
        <w:pStyle w:val="TOC1"/>
        <w:rPr>
          <w:rFonts w:asciiTheme="minorHAnsi" w:eastAsiaTheme="minorEastAsia" w:hAnsiTheme="minorHAnsi" w:cstheme="minorBidi"/>
          <w:szCs w:val="22"/>
          <w:lang w:val="en-GB" w:eastAsia="en-GB"/>
        </w:rPr>
      </w:pPr>
      <w:hyperlink w:anchor="_Toc20246112" w:history="1">
        <w:r w:rsidR="004C4C8E" w:rsidRPr="00FF695D">
          <w:rPr>
            <w:rStyle w:val="Hyperlink"/>
          </w:rPr>
          <w:t>5</w:t>
        </w:r>
        <w:r w:rsidR="004C4C8E">
          <w:rPr>
            <w:rFonts w:asciiTheme="minorHAnsi" w:eastAsiaTheme="minorEastAsia" w:hAnsiTheme="minorHAnsi" w:cstheme="minorBidi"/>
            <w:szCs w:val="22"/>
            <w:lang w:val="en-GB" w:eastAsia="en-GB"/>
          </w:rPr>
          <w:tab/>
        </w:r>
        <w:r w:rsidR="004C4C8E" w:rsidRPr="00FF695D">
          <w:rPr>
            <w:rStyle w:val="Hyperlink"/>
          </w:rPr>
          <w:t>MODEL CONCEPTS – LOGS AND LOG ENTRIES</w:t>
        </w:r>
        <w:r w:rsidR="004C4C8E">
          <w:rPr>
            <w:webHidden/>
          </w:rPr>
          <w:tab/>
        </w:r>
        <w:r w:rsidR="004C4C8E">
          <w:rPr>
            <w:webHidden/>
          </w:rPr>
          <w:fldChar w:fldCharType="begin"/>
        </w:r>
        <w:r w:rsidR="004C4C8E">
          <w:rPr>
            <w:webHidden/>
          </w:rPr>
          <w:instrText xml:space="preserve"> PAGEREF _Toc20246112 \h </w:instrText>
        </w:r>
        <w:r w:rsidR="004C4C8E">
          <w:rPr>
            <w:webHidden/>
          </w:rPr>
        </w:r>
        <w:r w:rsidR="004C4C8E">
          <w:rPr>
            <w:webHidden/>
          </w:rPr>
          <w:fldChar w:fldCharType="separate"/>
        </w:r>
        <w:r w:rsidR="004C4C8E">
          <w:rPr>
            <w:webHidden/>
          </w:rPr>
          <w:t>17</w:t>
        </w:r>
        <w:r w:rsidR="004C4C8E">
          <w:rPr>
            <w:webHidden/>
          </w:rPr>
          <w:fldChar w:fldCharType="end"/>
        </w:r>
      </w:hyperlink>
    </w:p>
    <w:p w14:paraId="2E41D574" w14:textId="77777777" w:rsidR="004C4C8E" w:rsidRDefault="00A928E1">
      <w:pPr>
        <w:pStyle w:val="TOC2"/>
        <w:rPr>
          <w:rFonts w:asciiTheme="minorHAnsi" w:eastAsiaTheme="minorEastAsia" w:hAnsiTheme="minorHAnsi" w:cstheme="minorBidi"/>
          <w:szCs w:val="22"/>
          <w:lang w:eastAsia="en-GB"/>
        </w:rPr>
      </w:pPr>
      <w:hyperlink w:anchor="_Toc20246113" w:history="1">
        <w:r w:rsidR="004C4C8E" w:rsidRPr="00FF695D">
          <w:rPr>
            <w:rStyle w:val="Hyperlink"/>
          </w:rPr>
          <w:t>5.2</w:t>
        </w:r>
        <w:r w:rsidR="004C4C8E">
          <w:rPr>
            <w:rFonts w:asciiTheme="minorHAnsi" w:eastAsiaTheme="minorEastAsia" w:hAnsiTheme="minorHAnsi" w:cstheme="minorBidi"/>
            <w:szCs w:val="22"/>
            <w:lang w:eastAsia="en-GB"/>
          </w:rPr>
          <w:tab/>
        </w:r>
        <w:r w:rsidR="004C4C8E" w:rsidRPr="00FF695D">
          <w:rPr>
            <w:rStyle w:val="Hyperlink"/>
          </w:rPr>
          <w:t>Log</w:t>
        </w:r>
        <w:r w:rsidR="004C4C8E">
          <w:rPr>
            <w:webHidden/>
          </w:rPr>
          <w:tab/>
        </w:r>
        <w:r w:rsidR="004C4C8E">
          <w:rPr>
            <w:webHidden/>
          </w:rPr>
          <w:fldChar w:fldCharType="begin"/>
        </w:r>
        <w:r w:rsidR="004C4C8E">
          <w:rPr>
            <w:webHidden/>
          </w:rPr>
          <w:instrText xml:space="preserve"> PAGEREF _Toc20246113 \h </w:instrText>
        </w:r>
        <w:r w:rsidR="004C4C8E">
          <w:rPr>
            <w:webHidden/>
          </w:rPr>
        </w:r>
        <w:r w:rsidR="004C4C8E">
          <w:rPr>
            <w:webHidden/>
          </w:rPr>
          <w:fldChar w:fldCharType="separate"/>
        </w:r>
        <w:r w:rsidR="004C4C8E">
          <w:rPr>
            <w:webHidden/>
          </w:rPr>
          <w:t>17</w:t>
        </w:r>
        <w:r w:rsidR="004C4C8E">
          <w:rPr>
            <w:webHidden/>
          </w:rPr>
          <w:fldChar w:fldCharType="end"/>
        </w:r>
      </w:hyperlink>
    </w:p>
    <w:p w14:paraId="2EA69BC8" w14:textId="77777777" w:rsidR="004C4C8E" w:rsidRDefault="00A928E1">
      <w:pPr>
        <w:pStyle w:val="TOC2"/>
        <w:rPr>
          <w:rFonts w:asciiTheme="minorHAnsi" w:eastAsiaTheme="minorEastAsia" w:hAnsiTheme="minorHAnsi" w:cstheme="minorBidi"/>
          <w:szCs w:val="22"/>
          <w:lang w:eastAsia="en-GB"/>
        </w:rPr>
      </w:pPr>
      <w:hyperlink w:anchor="_Toc20246114" w:history="1">
        <w:r w:rsidR="004C4C8E" w:rsidRPr="00FF695D">
          <w:rPr>
            <w:rStyle w:val="Hyperlink"/>
          </w:rPr>
          <w:t>5.3</w:t>
        </w:r>
        <w:r w:rsidR="004C4C8E">
          <w:rPr>
            <w:rFonts w:asciiTheme="minorHAnsi" w:eastAsiaTheme="minorEastAsia" w:hAnsiTheme="minorHAnsi" w:cstheme="minorBidi"/>
            <w:szCs w:val="22"/>
            <w:lang w:eastAsia="en-GB"/>
          </w:rPr>
          <w:tab/>
        </w:r>
        <w:r w:rsidR="004C4C8E" w:rsidRPr="00FF695D">
          <w:rPr>
            <w:rStyle w:val="Hyperlink"/>
          </w:rPr>
          <w:t>LogEntry</w:t>
        </w:r>
        <w:r w:rsidR="004C4C8E">
          <w:rPr>
            <w:webHidden/>
          </w:rPr>
          <w:tab/>
        </w:r>
        <w:r w:rsidR="004C4C8E">
          <w:rPr>
            <w:webHidden/>
          </w:rPr>
          <w:fldChar w:fldCharType="begin"/>
        </w:r>
        <w:r w:rsidR="004C4C8E">
          <w:rPr>
            <w:webHidden/>
          </w:rPr>
          <w:instrText xml:space="preserve"> PAGEREF _Toc20246114 \h </w:instrText>
        </w:r>
        <w:r w:rsidR="004C4C8E">
          <w:rPr>
            <w:webHidden/>
          </w:rPr>
        </w:r>
        <w:r w:rsidR="004C4C8E">
          <w:rPr>
            <w:webHidden/>
          </w:rPr>
          <w:fldChar w:fldCharType="separate"/>
        </w:r>
        <w:r w:rsidR="004C4C8E">
          <w:rPr>
            <w:webHidden/>
          </w:rPr>
          <w:t>18</w:t>
        </w:r>
        <w:r w:rsidR="004C4C8E">
          <w:rPr>
            <w:webHidden/>
          </w:rPr>
          <w:fldChar w:fldCharType="end"/>
        </w:r>
      </w:hyperlink>
    </w:p>
    <w:p w14:paraId="48B31CED" w14:textId="77777777" w:rsidR="004C4C8E" w:rsidRDefault="00A928E1">
      <w:pPr>
        <w:pStyle w:val="TOC2"/>
        <w:rPr>
          <w:rFonts w:asciiTheme="minorHAnsi" w:eastAsiaTheme="minorEastAsia" w:hAnsiTheme="minorHAnsi" w:cstheme="minorBidi"/>
          <w:szCs w:val="22"/>
          <w:lang w:eastAsia="en-GB"/>
        </w:rPr>
      </w:pPr>
      <w:hyperlink w:anchor="_Toc20246115" w:history="1">
        <w:r w:rsidR="004C4C8E" w:rsidRPr="00FF695D">
          <w:rPr>
            <w:rStyle w:val="Hyperlink"/>
          </w:rPr>
          <w:t>5.4</w:t>
        </w:r>
        <w:r w:rsidR="004C4C8E">
          <w:rPr>
            <w:rFonts w:asciiTheme="minorHAnsi" w:eastAsiaTheme="minorEastAsia" w:hAnsiTheme="minorHAnsi" w:cstheme="minorBidi"/>
            <w:szCs w:val="22"/>
            <w:lang w:eastAsia="en-GB"/>
          </w:rPr>
          <w:tab/>
        </w:r>
        <w:r w:rsidR="004C4C8E" w:rsidRPr="00FF695D">
          <w:rPr>
            <w:rStyle w:val="Hyperlink"/>
          </w:rPr>
          <w:t>EquipmentLog</w:t>
        </w:r>
        <w:r w:rsidR="004C4C8E">
          <w:rPr>
            <w:webHidden/>
          </w:rPr>
          <w:tab/>
        </w:r>
        <w:r w:rsidR="004C4C8E">
          <w:rPr>
            <w:webHidden/>
          </w:rPr>
          <w:fldChar w:fldCharType="begin"/>
        </w:r>
        <w:r w:rsidR="004C4C8E">
          <w:rPr>
            <w:webHidden/>
          </w:rPr>
          <w:instrText xml:space="preserve"> PAGEREF _Toc20246115 \h </w:instrText>
        </w:r>
        <w:r w:rsidR="004C4C8E">
          <w:rPr>
            <w:webHidden/>
          </w:rPr>
        </w:r>
        <w:r w:rsidR="004C4C8E">
          <w:rPr>
            <w:webHidden/>
          </w:rPr>
          <w:fldChar w:fldCharType="separate"/>
        </w:r>
        <w:r w:rsidR="004C4C8E">
          <w:rPr>
            <w:webHidden/>
          </w:rPr>
          <w:t>18</w:t>
        </w:r>
        <w:r w:rsidR="004C4C8E">
          <w:rPr>
            <w:webHidden/>
          </w:rPr>
          <w:fldChar w:fldCharType="end"/>
        </w:r>
      </w:hyperlink>
    </w:p>
    <w:p w14:paraId="1A697EB3" w14:textId="77777777" w:rsidR="004C4C8E" w:rsidRDefault="00A928E1">
      <w:pPr>
        <w:pStyle w:val="TOC2"/>
        <w:rPr>
          <w:rFonts w:asciiTheme="minorHAnsi" w:eastAsiaTheme="minorEastAsia" w:hAnsiTheme="minorHAnsi" w:cstheme="minorBidi"/>
          <w:szCs w:val="22"/>
          <w:lang w:eastAsia="en-GB"/>
        </w:rPr>
      </w:pPr>
      <w:hyperlink w:anchor="_Toc20246116" w:history="1">
        <w:r w:rsidR="004C4C8E" w:rsidRPr="00FF695D">
          <w:rPr>
            <w:rStyle w:val="Hyperlink"/>
          </w:rPr>
          <w:t>5.5</w:t>
        </w:r>
        <w:r w:rsidR="004C4C8E">
          <w:rPr>
            <w:rFonts w:asciiTheme="minorHAnsi" w:eastAsiaTheme="minorEastAsia" w:hAnsiTheme="minorHAnsi" w:cstheme="minorBidi"/>
            <w:szCs w:val="22"/>
            <w:lang w:eastAsia="en-GB"/>
          </w:rPr>
          <w:tab/>
        </w:r>
        <w:r w:rsidR="004C4C8E" w:rsidRPr="00FF695D">
          <w:rPr>
            <w:rStyle w:val="Hyperlink"/>
          </w:rPr>
          <w:t>ControlCheckReport</w:t>
        </w:r>
        <w:r w:rsidR="004C4C8E">
          <w:rPr>
            <w:webHidden/>
          </w:rPr>
          <w:tab/>
        </w:r>
        <w:r w:rsidR="004C4C8E">
          <w:rPr>
            <w:webHidden/>
          </w:rPr>
          <w:fldChar w:fldCharType="begin"/>
        </w:r>
        <w:r w:rsidR="004C4C8E">
          <w:rPr>
            <w:webHidden/>
          </w:rPr>
          <w:instrText xml:space="preserve"> PAGEREF _Toc20246116 \h </w:instrText>
        </w:r>
        <w:r w:rsidR="004C4C8E">
          <w:rPr>
            <w:webHidden/>
          </w:rPr>
        </w:r>
        <w:r w:rsidR="004C4C8E">
          <w:rPr>
            <w:webHidden/>
          </w:rPr>
          <w:fldChar w:fldCharType="separate"/>
        </w:r>
        <w:r w:rsidR="004C4C8E">
          <w:rPr>
            <w:webHidden/>
          </w:rPr>
          <w:t>18</w:t>
        </w:r>
        <w:r w:rsidR="004C4C8E">
          <w:rPr>
            <w:webHidden/>
          </w:rPr>
          <w:fldChar w:fldCharType="end"/>
        </w:r>
      </w:hyperlink>
    </w:p>
    <w:p w14:paraId="5C2E6142" w14:textId="77777777" w:rsidR="004C4C8E" w:rsidRDefault="00A928E1">
      <w:pPr>
        <w:pStyle w:val="TOC2"/>
        <w:rPr>
          <w:rFonts w:asciiTheme="minorHAnsi" w:eastAsiaTheme="minorEastAsia" w:hAnsiTheme="minorHAnsi" w:cstheme="minorBidi"/>
          <w:szCs w:val="22"/>
          <w:lang w:eastAsia="en-GB"/>
        </w:rPr>
      </w:pPr>
      <w:hyperlink w:anchor="_Toc20246117" w:history="1">
        <w:r w:rsidR="004C4C8E" w:rsidRPr="00FF695D">
          <w:rPr>
            <w:rStyle w:val="Hyperlink"/>
          </w:rPr>
          <w:t>5.6</w:t>
        </w:r>
        <w:r w:rsidR="004C4C8E">
          <w:rPr>
            <w:rFonts w:asciiTheme="minorHAnsi" w:eastAsiaTheme="minorEastAsia" w:hAnsiTheme="minorHAnsi" w:cstheme="minorBidi"/>
            <w:szCs w:val="22"/>
            <w:lang w:eastAsia="en-GB"/>
          </w:rPr>
          <w:tab/>
        </w:r>
        <w:r w:rsidR="004C4C8E" w:rsidRPr="00FF695D">
          <w:rPr>
            <w:rStyle w:val="Hyperlink"/>
          </w:rPr>
          <w:t>MaintenanceReport</w:t>
        </w:r>
        <w:r w:rsidR="004C4C8E">
          <w:rPr>
            <w:webHidden/>
          </w:rPr>
          <w:tab/>
        </w:r>
        <w:r w:rsidR="004C4C8E">
          <w:rPr>
            <w:webHidden/>
          </w:rPr>
          <w:fldChar w:fldCharType="begin"/>
        </w:r>
        <w:r w:rsidR="004C4C8E">
          <w:rPr>
            <w:webHidden/>
          </w:rPr>
          <w:instrText xml:space="preserve"> PAGEREF _Toc20246117 \h </w:instrText>
        </w:r>
        <w:r w:rsidR="004C4C8E">
          <w:rPr>
            <w:webHidden/>
          </w:rPr>
        </w:r>
        <w:r w:rsidR="004C4C8E">
          <w:rPr>
            <w:webHidden/>
          </w:rPr>
          <w:fldChar w:fldCharType="separate"/>
        </w:r>
        <w:r w:rsidR="004C4C8E">
          <w:rPr>
            <w:webHidden/>
          </w:rPr>
          <w:t>19</w:t>
        </w:r>
        <w:r w:rsidR="004C4C8E">
          <w:rPr>
            <w:webHidden/>
          </w:rPr>
          <w:fldChar w:fldCharType="end"/>
        </w:r>
      </w:hyperlink>
    </w:p>
    <w:p w14:paraId="7A55FEB5" w14:textId="77777777" w:rsidR="004C4C8E" w:rsidRDefault="00A928E1">
      <w:pPr>
        <w:pStyle w:val="TOC2"/>
        <w:rPr>
          <w:rFonts w:asciiTheme="minorHAnsi" w:eastAsiaTheme="minorEastAsia" w:hAnsiTheme="minorHAnsi" w:cstheme="minorBidi"/>
          <w:szCs w:val="22"/>
          <w:lang w:eastAsia="en-GB"/>
        </w:rPr>
      </w:pPr>
      <w:hyperlink w:anchor="_Toc20246118" w:history="1">
        <w:r w:rsidR="004C4C8E" w:rsidRPr="00FF695D">
          <w:rPr>
            <w:rStyle w:val="Hyperlink"/>
          </w:rPr>
          <w:t>5.7</w:t>
        </w:r>
        <w:r w:rsidR="004C4C8E">
          <w:rPr>
            <w:rFonts w:asciiTheme="minorHAnsi" w:eastAsiaTheme="minorEastAsia" w:hAnsiTheme="minorHAnsi" w:cstheme="minorBidi"/>
            <w:szCs w:val="22"/>
            <w:lang w:eastAsia="en-GB"/>
          </w:rPr>
          <w:tab/>
        </w:r>
        <w:r w:rsidR="004C4C8E" w:rsidRPr="00FF695D">
          <w:rPr>
            <w:rStyle w:val="Hyperlink"/>
          </w:rPr>
          <w:t>FacilityLog</w:t>
        </w:r>
        <w:r w:rsidR="004C4C8E">
          <w:rPr>
            <w:webHidden/>
          </w:rPr>
          <w:tab/>
        </w:r>
        <w:r w:rsidR="004C4C8E">
          <w:rPr>
            <w:webHidden/>
          </w:rPr>
          <w:fldChar w:fldCharType="begin"/>
        </w:r>
        <w:r w:rsidR="004C4C8E">
          <w:rPr>
            <w:webHidden/>
          </w:rPr>
          <w:instrText xml:space="preserve"> PAGEREF _Toc20246118 \h </w:instrText>
        </w:r>
        <w:r w:rsidR="004C4C8E">
          <w:rPr>
            <w:webHidden/>
          </w:rPr>
        </w:r>
        <w:r w:rsidR="004C4C8E">
          <w:rPr>
            <w:webHidden/>
          </w:rPr>
          <w:fldChar w:fldCharType="separate"/>
        </w:r>
        <w:r w:rsidR="004C4C8E">
          <w:rPr>
            <w:webHidden/>
          </w:rPr>
          <w:t>19</w:t>
        </w:r>
        <w:r w:rsidR="004C4C8E">
          <w:rPr>
            <w:webHidden/>
          </w:rPr>
          <w:fldChar w:fldCharType="end"/>
        </w:r>
      </w:hyperlink>
    </w:p>
    <w:p w14:paraId="50196EDF" w14:textId="77777777" w:rsidR="004C4C8E" w:rsidRDefault="00A928E1">
      <w:pPr>
        <w:pStyle w:val="TOC2"/>
        <w:rPr>
          <w:rFonts w:asciiTheme="minorHAnsi" w:eastAsiaTheme="minorEastAsia" w:hAnsiTheme="minorHAnsi" w:cstheme="minorBidi"/>
          <w:szCs w:val="22"/>
          <w:lang w:eastAsia="en-GB"/>
        </w:rPr>
      </w:pPr>
      <w:hyperlink w:anchor="_Toc20246119" w:history="1">
        <w:r w:rsidR="004C4C8E" w:rsidRPr="00FF695D">
          <w:rPr>
            <w:rStyle w:val="Hyperlink"/>
          </w:rPr>
          <w:t>5.8</w:t>
        </w:r>
        <w:r w:rsidR="004C4C8E">
          <w:rPr>
            <w:rFonts w:asciiTheme="minorHAnsi" w:eastAsiaTheme="minorEastAsia" w:hAnsiTheme="minorHAnsi" w:cstheme="minorBidi"/>
            <w:szCs w:val="22"/>
            <w:lang w:eastAsia="en-GB"/>
          </w:rPr>
          <w:tab/>
        </w:r>
        <w:r w:rsidR="004C4C8E" w:rsidRPr="00FF695D">
          <w:rPr>
            <w:rStyle w:val="Hyperlink"/>
          </w:rPr>
          <w:t>EventReport</w:t>
        </w:r>
        <w:r w:rsidR="004C4C8E">
          <w:rPr>
            <w:webHidden/>
          </w:rPr>
          <w:tab/>
        </w:r>
        <w:r w:rsidR="004C4C8E">
          <w:rPr>
            <w:webHidden/>
          </w:rPr>
          <w:fldChar w:fldCharType="begin"/>
        </w:r>
        <w:r w:rsidR="004C4C8E">
          <w:rPr>
            <w:webHidden/>
          </w:rPr>
          <w:instrText xml:space="preserve"> PAGEREF _Toc20246119 \h </w:instrText>
        </w:r>
        <w:r w:rsidR="004C4C8E">
          <w:rPr>
            <w:webHidden/>
          </w:rPr>
        </w:r>
        <w:r w:rsidR="004C4C8E">
          <w:rPr>
            <w:webHidden/>
          </w:rPr>
          <w:fldChar w:fldCharType="separate"/>
        </w:r>
        <w:r w:rsidR="004C4C8E">
          <w:rPr>
            <w:webHidden/>
          </w:rPr>
          <w:t>19</w:t>
        </w:r>
        <w:r w:rsidR="004C4C8E">
          <w:rPr>
            <w:webHidden/>
          </w:rPr>
          <w:fldChar w:fldCharType="end"/>
        </w:r>
      </w:hyperlink>
    </w:p>
    <w:p w14:paraId="7ABF4A48" w14:textId="77777777" w:rsidR="004C4C8E" w:rsidRDefault="00A928E1">
      <w:pPr>
        <w:pStyle w:val="TOC1"/>
        <w:rPr>
          <w:rFonts w:asciiTheme="minorHAnsi" w:eastAsiaTheme="minorEastAsia" w:hAnsiTheme="minorHAnsi" w:cstheme="minorBidi"/>
          <w:szCs w:val="22"/>
          <w:lang w:val="en-GB" w:eastAsia="en-GB"/>
        </w:rPr>
      </w:pPr>
      <w:hyperlink w:anchor="_Toc20246120" w:history="1">
        <w:r w:rsidR="004C4C8E" w:rsidRPr="00FF695D">
          <w:rPr>
            <w:rStyle w:val="Hyperlink"/>
          </w:rPr>
          <w:t>6</w:t>
        </w:r>
        <w:r w:rsidR="004C4C8E">
          <w:rPr>
            <w:rFonts w:asciiTheme="minorHAnsi" w:eastAsiaTheme="minorEastAsia" w:hAnsiTheme="minorHAnsi" w:cstheme="minorBidi"/>
            <w:szCs w:val="22"/>
            <w:lang w:val="en-GB" w:eastAsia="en-GB"/>
          </w:rPr>
          <w:tab/>
        </w:r>
        <w:r w:rsidR="004C4C8E" w:rsidRPr="00FF695D">
          <w:rPr>
            <w:rStyle w:val="Hyperlink"/>
          </w:rPr>
          <w:t>MODEL CONCEPTS – OBSERVATIONS</w:t>
        </w:r>
        <w:r w:rsidR="004C4C8E">
          <w:rPr>
            <w:webHidden/>
          </w:rPr>
          <w:tab/>
        </w:r>
        <w:r w:rsidR="004C4C8E">
          <w:rPr>
            <w:webHidden/>
          </w:rPr>
          <w:fldChar w:fldCharType="begin"/>
        </w:r>
        <w:r w:rsidR="004C4C8E">
          <w:rPr>
            <w:webHidden/>
          </w:rPr>
          <w:instrText xml:space="preserve"> PAGEREF _Toc20246120 \h </w:instrText>
        </w:r>
        <w:r w:rsidR="004C4C8E">
          <w:rPr>
            <w:webHidden/>
          </w:rPr>
        </w:r>
        <w:r w:rsidR="004C4C8E">
          <w:rPr>
            <w:webHidden/>
          </w:rPr>
          <w:fldChar w:fldCharType="separate"/>
        </w:r>
        <w:r w:rsidR="004C4C8E">
          <w:rPr>
            <w:webHidden/>
          </w:rPr>
          <w:t>20</w:t>
        </w:r>
        <w:r w:rsidR="004C4C8E">
          <w:rPr>
            <w:webHidden/>
          </w:rPr>
          <w:fldChar w:fldCharType="end"/>
        </w:r>
      </w:hyperlink>
    </w:p>
    <w:p w14:paraId="1791B43B" w14:textId="77777777" w:rsidR="004C4C8E" w:rsidRDefault="00A928E1">
      <w:pPr>
        <w:pStyle w:val="TOC2"/>
        <w:rPr>
          <w:rFonts w:asciiTheme="minorHAnsi" w:eastAsiaTheme="minorEastAsia" w:hAnsiTheme="minorHAnsi" w:cstheme="minorBidi"/>
          <w:szCs w:val="22"/>
          <w:lang w:eastAsia="en-GB"/>
        </w:rPr>
      </w:pPr>
      <w:hyperlink w:anchor="_Toc20246121" w:history="1">
        <w:r w:rsidR="004C4C8E" w:rsidRPr="00FF695D">
          <w:rPr>
            <w:rStyle w:val="Hyperlink"/>
          </w:rPr>
          <w:t>6.1</w:t>
        </w:r>
        <w:r w:rsidR="004C4C8E">
          <w:rPr>
            <w:rFonts w:asciiTheme="minorHAnsi" w:eastAsiaTheme="minorEastAsia" w:hAnsiTheme="minorHAnsi" w:cstheme="minorBidi"/>
            <w:szCs w:val="22"/>
            <w:lang w:eastAsia="en-GB"/>
          </w:rPr>
          <w:tab/>
        </w:r>
        <w:r w:rsidR="004C4C8E" w:rsidRPr="00FF695D">
          <w:rPr>
            <w:rStyle w:val="Hyperlink"/>
          </w:rPr>
          <w:t>Application of ISO 19156 Observations and Measurements to describe Observations</w:t>
        </w:r>
        <w:r w:rsidR="004C4C8E">
          <w:rPr>
            <w:webHidden/>
          </w:rPr>
          <w:tab/>
        </w:r>
        <w:r w:rsidR="004C4C8E">
          <w:rPr>
            <w:webHidden/>
          </w:rPr>
          <w:fldChar w:fldCharType="begin"/>
        </w:r>
        <w:r w:rsidR="004C4C8E">
          <w:rPr>
            <w:webHidden/>
          </w:rPr>
          <w:instrText xml:space="preserve"> PAGEREF _Toc20246121 \h </w:instrText>
        </w:r>
        <w:r w:rsidR="004C4C8E">
          <w:rPr>
            <w:webHidden/>
          </w:rPr>
        </w:r>
        <w:r w:rsidR="004C4C8E">
          <w:rPr>
            <w:webHidden/>
          </w:rPr>
          <w:fldChar w:fldCharType="separate"/>
        </w:r>
        <w:r w:rsidR="004C4C8E">
          <w:rPr>
            <w:webHidden/>
          </w:rPr>
          <w:t>20</w:t>
        </w:r>
        <w:r w:rsidR="004C4C8E">
          <w:rPr>
            <w:webHidden/>
          </w:rPr>
          <w:fldChar w:fldCharType="end"/>
        </w:r>
      </w:hyperlink>
    </w:p>
    <w:p w14:paraId="4BBBE984" w14:textId="77777777" w:rsidR="004C4C8E" w:rsidRDefault="00A928E1">
      <w:pPr>
        <w:pStyle w:val="TOC2"/>
        <w:rPr>
          <w:rFonts w:asciiTheme="minorHAnsi" w:eastAsiaTheme="minorEastAsia" w:hAnsiTheme="minorHAnsi" w:cstheme="minorBidi"/>
          <w:szCs w:val="22"/>
          <w:lang w:eastAsia="en-GB"/>
        </w:rPr>
      </w:pPr>
      <w:hyperlink w:anchor="_Toc20246122" w:history="1">
        <w:r w:rsidR="004C4C8E" w:rsidRPr="00FF695D">
          <w:rPr>
            <w:rStyle w:val="Hyperlink"/>
          </w:rPr>
          <w:t>6.2</w:t>
        </w:r>
        <w:r w:rsidR="004C4C8E">
          <w:rPr>
            <w:rFonts w:asciiTheme="minorHAnsi" w:eastAsiaTheme="minorEastAsia" w:hAnsiTheme="minorHAnsi" w:cstheme="minorBidi"/>
            <w:szCs w:val="22"/>
            <w:lang w:eastAsia="en-GB"/>
          </w:rPr>
          <w:tab/>
        </w:r>
        <w:r w:rsidR="004C4C8E" w:rsidRPr="00FF695D">
          <w:rPr>
            <w:rStyle w:val="Hyperlink"/>
          </w:rPr>
          <w:t>OM_Observation</w:t>
        </w:r>
        <w:r w:rsidR="004C4C8E">
          <w:rPr>
            <w:webHidden/>
          </w:rPr>
          <w:tab/>
        </w:r>
        <w:r w:rsidR="004C4C8E">
          <w:rPr>
            <w:webHidden/>
          </w:rPr>
          <w:fldChar w:fldCharType="begin"/>
        </w:r>
        <w:r w:rsidR="004C4C8E">
          <w:rPr>
            <w:webHidden/>
          </w:rPr>
          <w:instrText xml:space="preserve"> PAGEREF _Toc20246122 \h </w:instrText>
        </w:r>
        <w:r w:rsidR="004C4C8E">
          <w:rPr>
            <w:webHidden/>
          </w:rPr>
        </w:r>
        <w:r w:rsidR="004C4C8E">
          <w:rPr>
            <w:webHidden/>
          </w:rPr>
          <w:fldChar w:fldCharType="separate"/>
        </w:r>
        <w:r w:rsidR="004C4C8E">
          <w:rPr>
            <w:webHidden/>
          </w:rPr>
          <w:t>20</w:t>
        </w:r>
        <w:r w:rsidR="004C4C8E">
          <w:rPr>
            <w:webHidden/>
          </w:rPr>
          <w:fldChar w:fldCharType="end"/>
        </w:r>
      </w:hyperlink>
    </w:p>
    <w:p w14:paraId="02FA3BA2" w14:textId="77777777" w:rsidR="004C4C8E" w:rsidRDefault="00A928E1">
      <w:pPr>
        <w:pStyle w:val="TOC1"/>
        <w:rPr>
          <w:rFonts w:asciiTheme="minorHAnsi" w:eastAsiaTheme="minorEastAsia" w:hAnsiTheme="minorHAnsi" w:cstheme="minorBidi"/>
          <w:szCs w:val="22"/>
          <w:lang w:val="en-GB" w:eastAsia="en-GB"/>
        </w:rPr>
      </w:pPr>
      <w:hyperlink w:anchor="_Toc20246123" w:history="1">
        <w:r w:rsidR="004C4C8E" w:rsidRPr="00FF695D">
          <w:rPr>
            <w:rStyle w:val="Hyperlink"/>
          </w:rPr>
          <w:t>7</w:t>
        </w:r>
        <w:r w:rsidR="004C4C8E">
          <w:rPr>
            <w:rFonts w:asciiTheme="minorHAnsi" w:eastAsiaTheme="minorEastAsia" w:hAnsiTheme="minorHAnsi" w:cstheme="minorBidi"/>
            <w:szCs w:val="22"/>
            <w:lang w:val="en-GB" w:eastAsia="en-GB"/>
          </w:rPr>
          <w:tab/>
        </w:r>
        <w:r w:rsidR="004C4C8E" w:rsidRPr="00FF695D">
          <w:rPr>
            <w:rStyle w:val="Hyperlink"/>
          </w:rPr>
          <w:t>MODEL CONCEPTS – PROCESS</w:t>
        </w:r>
        <w:r w:rsidR="004C4C8E">
          <w:rPr>
            <w:webHidden/>
          </w:rPr>
          <w:tab/>
        </w:r>
        <w:r w:rsidR="004C4C8E">
          <w:rPr>
            <w:webHidden/>
          </w:rPr>
          <w:fldChar w:fldCharType="begin"/>
        </w:r>
        <w:r w:rsidR="004C4C8E">
          <w:rPr>
            <w:webHidden/>
          </w:rPr>
          <w:instrText xml:space="preserve"> PAGEREF _Toc20246123 \h </w:instrText>
        </w:r>
        <w:r w:rsidR="004C4C8E">
          <w:rPr>
            <w:webHidden/>
          </w:rPr>
        </w:r>
        <w:r w:rsidR="004C4C8E">
          <w:rPr>
            <w:webHidden/>
          </w:rPr>
          <w:fldChar w:fldCharType="separate"/>
        </w:r>
        <w:r w:rsidR="004C4C8E">
          <w:rPr>
            <w:webHidden/>
          </w:rPr>
          <w:t>27</w:t>
        </w:r>
        <w:r w:rsidR="004C4C8E">
          <w:rPr>
            <w:webHidden/>
          </w:rPr>
          <w:fldChar w:fldCharType="end"/>
        </w:r>
      </w:hyperlink>
    </w:p>
    <w:p w14:paraId="54CE5EB0" w14:textId="77777777" w:rsidR="004C4C8E" w:rsidRDefault="00A928E1">
      <w:pPr>
        <w:pStyle w:val="TOC2"/>
        <w:rPr>
          <w:rFonts w:asciiTheme="minorHAnsi" w:eastAsiaTheme="minorEastAsia" w:hAnsiTheme="minorHAnsi" w:cstheme="minorBidi"/>
          <w:szCs w:val="22"/>
          <w:lang w:eastAsia="en-GB"/>
        </w:rPr>
      </w:pPr>
      <w:hyperlink w:anchor="_Toc20246124" w:history="1">
        <w:r w:rsidR="004C4C8E" w:rsidRPr="00FF695D">
          <w:rPr>
            <w:rStyle w:val="Hyperlink"/>
          </w:rPr>
          <w:t>7.1</w:t>
        </w:r>
        <w:r w:rsidR="004C4C8E">
          <w:rPr>
            <w:rFonts w:asciiTheme="minorHAnsi" w:eastAsiaTheme="minorEastAsia" w:hAnsiTheme="minorHAnsi" w:cstheme="minorBidi"/>
            <w:szCs w:val="22"/>
            <w:lang w:eastAsia="en-GB"/>
          </w:rPr>
          <w:tab/>
        </w:r>
        <w:r w:rsidR="004C4C8E" w:rsidRPr="00FF695D">
          <w:rPr>
            <w:rStyle w:val="Hyperlink"/>
          </w:rPr>
          <w:t>Process</w:t>
        </w:r>
        <w:r w:rsidR="004C4C8E">
          <w:rPr>
            <w:webHidden/>
          </w:rPr>
          <w:tab/>
        </w:r>
        <w:r w:rsidR="004C4C8E">
          <w:rPr>
            <w:webHidden/>
          </w:rPr>
          <w:fldChar w:fldCharType="begin"/>
        </w:r>
        <w:r w:rsidR="004C4C8E">
          <w:rPr>
            <w:webHidden/>
          </w:rPr>
          <w:instrText xml:space="preserve"> PAGEREF _Toc20246124 \h </w:instrText>
        </w:r>
        <w:r w:rsidR="004C4C8E">
          <w:rPr>
            <w:webHidden/>
          </w:rPr>
        </w:r>
        <w:r w:rsidR="004C4C8E">
          <w:rPr>
            <w:webHidden/>
          </w:rPr>
          <w:fldChar w:fldCharType="separate"/>
        </w:r>
        <w:r w:rsidR="004C4C8E">
          <w:rPr>
            <w:webHidden/>
          </w:rPr>
          <w:t>27</w:t>
        </w:r>
        <w:r w:rsidR="004C4C8E">
          <w:rPr>
            <w:webHidden/>
          </w:rPr>
          <w:fldChar w:fldCharType="end"/>
        </w:r>
      </w:hyperlink>
    </w:p>
    <w:p w14:paraId="0C135F8F" w14:textId="77777777" w:rsidR="004C4C8E" w:rsidRDefault="00A928E1">
      <w:pPr>
        <w:pStyle w:val="TOC2"/>
        <w:rPr>
          <w:rFonts w:asciiTheme="minorHAnsi" w:eastAsiaTheme="minorEastAsia" w:hAnsiTheme="minorHAnsi" w:cstheme="minorBidi"/>
          <w:szCs w:val="22"/>
          <w:lang w:eastAsia="en-GB"/>
        </w:rPr>
      </w:pPr>
      <w:hyperlink w:anchor="_Toc20246125" w:history="1">
        <w:r w:rsidR="004C4C8E" w:rsidRPr="00FF695D">
          <w:rPr>
            <w:rStyle w:val="Hyperlink"/>
          </w:rPr>
          <w:t>7.2</w:t>
        </w:r>
        <w:r w:rsidR="004C4C8E">
          <w:rPr>
            <w:rFonts w:asciiTheme="minorHAnsi" w:eastAsiaTheme="minorEastAsia" w:hAnsiTheme="minorHAnsi" w:cstheme="minorBidi"/>
            <w:szCs w:val="22"/>
            <w:lang w:eastAsia="en-GB"/>
          </w:rPr>
          <w:tab/>
        </w:r>
        <w:r w:rsidR="004C4C8E" w:rsidRPr="00FF695D">
          <w:rPr>
            <w:rStyle w:val="Hyperlink"/>
          </w:rPr>
          <w:t>Deployment</w:t>
        </w:r>
        <w:r w:rsidR="004C4C8E">
          <w:rPr>
            <w:webHidden/>
          </w:rPr>
          <w:tab/>
        </w:r>
        <w:r w:rsidR="004C4C8E">
          <w:rPr>
            <w:webHidden/>
          </w:rPr>
          <w:fldChar w:fldCharType="begin"/>
        </w:r>
        <w:r w:rsidR="004C4C8E">
          <w:rPr>
            <w:webHidden/>
          </w:rPr>
          <w:instrText xml:space="preserve"> PAGEREF _Toc20246125 \h </w:instrText>
        </w:r>
        <w:r w:rsidR="004C4C8E">
          <w:rPr>
            <w:webHidden/>
          </w:rPr>
        </w:r>
        <w:r w:rsidR="004C4C8E">
          <w:rPr>
            <w:webHidden/>
          </w:rPr>
          <w:fldChar w:fldCharType="separate"/>
        </w:r>
        <w:r w:rsidR="004C4C8E">
          <w:rPr>
            <w:webHidden/>
          </w:rPr>
          <w:t>28</w:t>
        </w:r>
        <w:r w:rsidR="004C4C8E">
          <w:rPr>
            <w:webHidden/>
          </w:rPr>
          <w:fldChar w:fldCharType="end"/>
        </w:r>
      </w:hyperlink>
    </w:p>
    <w:p w14:paraId="5E459E5B" w14:textId="77777777" w:rsidR="004C4C8E" w:rsidRDefault="00A928E1">
      <w:pPr>
        <w:pStyle w:val="TOC2"/>
        <w:rPr>
          <w:rFonts w:asciiTheme="minorHAnsi" w:eastAsiaTheme="minorEastAsia" w:hAnsiTheme="minorHAnsi" w:cstheme="minorBidi"/>
          <w:szCs w:val="22"/>
          <w:lang w:eastAsia="en-GB"/>
        </w:rPr>
      </w:pPr>
      <w:hyperlink w:anchor="_Toc20246126" w:history="1">
        <w:r w:rsidR="004C4C8E" w:rsidRPr="00FF695D">
          <w:rPr>
            <w:rStyle w:val="Hyperlink"/>
          </w:rPr>
          <w:t>7.3</w:t>
        </w:r>
        <w:r w:rsidR="004C4C8E">
          <w:rPr>
            <w:rFonts w:asciiTheme="minorHAnsi" w:eastAsiaTheme="minorEastAsia" w:hAnsiTheme="minorHAnsi" w:cstheme="minorBidi"/>
            <w:szCs w:val="22"/>
            <w:lang w:eastAsia="en-GB"/>
          </w:rPr>
          <w:tab/>
        </w:r>
        <w:r w:rsidR="004C4C8E" w:rsidRPr="00FF695D">
          <w:rPr>
            <w:rStyle w:val="Hyperlink"/>
          </w:rPr>
          <w:t>DataGeneration</w:t>
        </w:r>
        <w:r w:rsidR="004C4C8E">
          <w:rPr>
            <w:webHidden/>
          </w:rPr>
          <w:tab/>
        </w:r>
        <w:r w:rsidR="004C4C8E">
          <w:rPr>
            <w:webHidden/>
          </w:rPr>
          <w:fldChar w:fldCharType="begin"/>
        </w:r>
        <w:r w:rsidR="004C4C8E">
          <w:rPr>
            <w:webHidden/>
          </w:rPr>
          <w:instrText xml:space="preserve"> PAGEREF _Toc20246126 \h </w:instrText>
        </w:r>
        <w:r w:rsidR="004C4C8E">
          <w:rPr>
            <w:webHidden/>
          </w:rPr>
        </w:r>
        <w:r w:rsidR="004C4C8E">
          <w:rPr>
            <w:webHidden/>
          </w:rPr>
          <w:fldChar w:fldCharType="separate"/>
        </w:r>
        <w:r w:rsidR="004C4C8E">
          <w:rPr>
            <w:webHidden/>
          </w:rPr>
          <w:t>29</w:t>
        </w:r>
        <w:r w:rsidR="004C4C8E">
          <w:rPr>
            <w:webHidden/>
          </w:rPr>
          <w:fldChar w:fldCharType="end"/>
        </w:r>
      </w:hyperlink>
    </w:p>
    <w:p w14:paraId="2FD8E5BF" w14:textId="77777777" w:rsidR="004C4C8E" w:rsidRDefault="00A928E1">
      <w:pPr>
        <w:pStyle w:val="TOC2"/>
        <w:rPr>
          <w:rFonts w:asciiTheme="minorHAnsi" w:eastAsiaTheme="minorEastAsia" w:hAnsiTheme="minorHAnsi" w:cstheme="minorBidi"/>
          <w:szCs w:val="22"/>
          <w:lang w:eastAsia="en-GB"/>
        </w:rPr>
      </w:pPr>
      <w:hyperlink w:anchor="_Toc20246127" w:history="1">
        <w:r w:rsidR="004C4C8E" w:rsidRPr="00FF695D">
          <w:rPr>
            <w:rStyle w:val="Hyperlink"/>
          </w:rPr>
          <w:t>7.4</w:t>
        </w:r>
        <w:r w:rsidR="004C4C8E">
          <w:rPr>
            <w:rFonts w:asciiTheme="minorHAnsi" w:eastAsiaTheme="minorEastAsia" w:hAnsiTheme="minorHAnsi" w:cstheme="minorBidi"/>
            <w:szCs w:val="22"/>
            <w:lang w:eastAsia="en-GB"/>
          </w:rPr>
          <w:tab/>
        </w:r>
        <w:r w:rsidR="004C4C8E" w:rsidRPr="00FF695D">
          <w:rPr>
            <w:rStyle w:val="Hyperlink"/>
          </w:rPr>
          <w:t>Schedule</w:t>
        </w:r>
        <w:r w:rsidR="004C4C8E">
          <w:rPr>
            <w:webHidden/>
          </w:rPr>
          <w:tab/>
        </w:r>
        <w:r w:rsidR="004C4C8E">
          <w:rPr>
            <w:webHidden/>
          </w:rPr>
          <w:fldChar w:fldCharType="begin"/>
        </w:r>
        <w:r w:rsidR="004C4C8E">
          <w:rPr>
            <w:webHidden/>
          </w:rPr>
          <w:instrText xml:space="preserve"> PAGEREF _Toc20246127 \h </w:instrText>
        </w:r>
        <w:r w:rsidR="004C4C8E">
          <w:rPr>
            <w:webHidden/>
          </w:rPr>
        </w:r>
        <w:r w:rsidR="004C4C8E">
          <w:rPr>
            <w:webHidden/>
          </w:rPr>
          <w:fldChar w:fldCharType="separate"/>
        </w:r>
        <w:r w:rsidR="004C4C8E">
          <w:rPr>
            <w:webHidden/>
          </w:rPr>
          <w:t>29</w:t>
        </w:r>
        <w:r w:rsidR="004C4C8E">
          <w:rPr>
            <w:webHidden/>
          </w:rPr>
          <w:fldChar w:fldCharType="end"/>
        </w:r>
      </w:hyperlink>
    </w:p>
    <w:p w14:paraId="2EF29E50" w14:textId="77777777" w:rsidR="004C4C8E" w:rsidRDefault="00A928E1">
      <w:pPr>
        <w:pStyle w:val="TOC2"/>
        <w:rPr>
          <w:rFonts w:asciiTheme="minorHAnsi" w:eastAsiaTheme="minorEastAsia" w:hAnsiTheme="minorHAnsi" w:cstheme="minorBidi"/>
          <w:szCs w:val="22"/>
          <w:lang w:eastAsia="en-GB"/>
        </w:rPr>
      </w:pPr>
      <w:hyperlink w:anchor="_Toc20246128" w:history="1">
        <w:r w:rsidR="004C4C8E" w:rsidRPr="00FF695D">
          <w:rPr>
            <w:rStyle w:val="Hyperlink"/>
          </w:rPr>
          <w:t>7.5</w:t>
        </w:r>
        <w:r w:rsidR="004C4C8E">
          <w:rPr>
            <w:rFonts w:asciiTheme="minorHAnsi" w:eastAsiaTheme="minorEastAsia" w:hAnsiTheme="minorHAnsi" w:cstheme="minorBidi"/>
            <w:szCs w:val="22"/>
            <w:lang w:eastAsia="en-GB"/>
          </w:rPr>
          <w:tab/>
        </w:r>
        <w:r w:rsidR="004C4C8E" w:rsidRPr="00FF695D">
          <w:rPr>
            <w:rStyle w:val="Hyperlink"/>
          </w:rPr>
          <w:t>Sampling</w:t>
        </w:r>
        <w:r w:rsidR="004C4C8E">
          <w:rPr>
            <w:webHidden/>
          </w:rPr>
          <w:tab/>
        </w:r>
        <w:r w:rsidR="004C4C8E">
          <w:rPr>
            <w:webHidden/>
          </w:rPr>
          <w:fldChar w:fldCharType="begin"/>
        </w:r>
        <w:r w:rsidR="004C4C8E">
          <w:rPr>
            <w:webHidden/>
          </w:rPr>
          <w:instrText xml:space="preserve"> PAGEREF _Toc20246128 \h </w:instrText>
        </w:r>
        <w:r w:rsidR="004C4C8E">
          <w:rPr>
            <w:webHidden/>
          </w:rPr>
        </w:r>
        <w:r w:rsidR="004C4C8E">
          <w:rPr>
            <w:webHidden/>
          </w:rPr>
          <w:fldChar w:fldCharType="separate"/>
        </w:r>
        <w:r w:rsidR="004C4C8E">
          <w:rPr>
            <w:webHidden/>
          </w:rPr>
          <w:t>30</w:t>
        </w:r>
        <w:r w:rsidR="004C4C8E">
          <w:rPr>
            <w:webHidden/>
          </w:rPr>
          <w:fldChar w:fldCharType="end"/>
        </w:r>
      </w:hyperlink>
    </w:p>
    <w:p w14:paraId="2CB0394E" w14:textId="77777777" w:rsidR="004C4C8E" w:rsidRDefault="00A928E1">
      <w:pPr>
        <w:pStyle w:val="TOC2"/>
        <w:rPr>
          <w:rFonts w:asciiTheme="minorHAnsi" w:eastAsiaTheme="minorEastAsia" w:hAnsiTheme="minorHAnsi" w:cstheme="minorBidi"/>
          <w:szCs w:val="22"/>
          <w:lang w:eastAsia="en-GB"/>
        </w:rPr>
      </w:pPr>
      <w:hyperlink w:anchor="_Toc20246129" w:history="1">
        <w:r w:rsidR="004C4C8E" w:rsidRPr="00FF695D">
          <w:rPr>
            <w:rStyle w:val="Hyperlink"/>
          </w:rPr>
          <w:t>7.6</w:t>
        </w:r>
        <w:r w:rsidR="004C4C8E">
          <w:rPr>
            <w:rFonts w:asciiTheme="minorHAnsi" w:eastAsiaTheme="minorEastAsia" w:hAnsiTheme="minorHAnsi" w:cstheme="minorBidi"/>
            <w:szCs w:val="22"/>
            <w:lang w:eastAsia="en-GB"/>
          </w:rPr>
          <w:tab/>
        </w:r>
        <w:r w:rsidR="004C4C8E" w:rsidRPr="00FF695D">
          <w:rPr>
            <w:rStyle w:val="Hyperlink"/>
          </w:rPr>
          <w:t>Processing</w:t>
        </w:r>
        <w:r w:rsidR="004C4C8E">
          <w:rPr>
            <w:webHidden/>
          </w:rPr>
          <w:tab/>
        </w:r>
        <w:r w:rsidR="004C4C8E">
          <w:rPr>
            <w:webHidden/>
          </w:rPr>
          <w:fldChar w:fldCharType="begin"/>
        </w:r>
        <w:r w:rsidR="004C4C8E">
          <w:rPr>
            <w:webHidden/>
          </w:rPr>
          <w:instrText xml:space="preserve"> PAGEREF _Toc20246129 \h </w:instrText>
        </w:r>
        <w:r w:rsidR="004C4C8E">
          <w:rPr>
            <w:webHidden/>
          </w:rPr>
        </w:r>
        <w:r w:rsidR="004C4C8E">
          <w:rPr>
            <w:webHidden/>
          </w:rPr>
          <w:fldChar w:fldCharType="separate"/>
        </w:r>
        <w:r w:rsidR="004C4C8E">
          <w:rPr>
            <w:webHidden/>
          </w:rPr>
          <w:t>30</w:t>
        </w:r>
        <w:r w:rsidR="004C4C8E">
          <w:rPr>
            <w:webHidden/>
          </w:rPr>
          <w:fldChar w:fldCharType="end"/>
        </w:r>
      </w:hyperlink>
    </w:p>
    <w:p w14:paraId="7F9341CB" w14:textId="77777777" w:rsidR="004C4C8E" w:rsidRDefault="00A928E1">
      <w:pPr>
        <w:pStyle w:val="TOC2"/>
        <w:rPr>
          <w:rFonts w:asciiTheme="minorHAnsi" w:eastAsiaTheme="minorEastAsia" w:hAnsiTheme="minorHAnsi" w:cstheme="minorBidi"/>
          <w:szCs w:val="22"/>
          <w:lang w:eastAsia="en-GB"/>
        </w:rPr>
      </w:pPr>
      <w:hyperlink w:anchor="_Toc20246130" w:history="1">
        <w:r w:rsidR="004C4C8E" w:rsidRPr="00FF695D">
          <w:rPr>
            <w:rStyle w:val="Hyperlink"/>
          </w:rPr>
          <w:t>7.7</w:t>
        </w:r>
        <w:r w:rsidR="004C4C8E">
          <w:rPr>
            <w:rFonts w:asciiTheme="minorHAnsi" w:eastAsiaTheme="minorEastAsia" w:hAnsiTheme="minorHAnsi" w:cstheme="minorBidi"/>
            <w:szCs w:val="22"/>
            <w:lang w:eastAsia="en-GB"/>
          </w:rPr>
          <w:tab/>
        </w:r>
        <w:r w:rsidR="004C4C8E" w:rsidRPr="00FF695D">
          <w:rPr>
            <w:rStyle w:val="Hyperlink"/>
          </w:rPr>
          <w:t>Reporting</w:t>
        </w:r>
        <w:r w:rsidR="004C4C8E">
          <w:rPr>
            <w:webHidden/>
          </w:rPr>
          <w:tab/>
        </w:r>
        <w:r w:rsidR="004C4C8E">
          <w:rPr>
            <w:webHidden/>
          </w:rPr>
          <w:fldChar w:fldCharType="begin"/>
        </w:r>
        <w:r w:rsidR="004C4C8E">
          <w:rPr>
            <w:webHidden/>
          </w:rPr>
          <w:instrText xml:space="preserve"> PAGEREF _Toc20246130 \h </w:instrText>
        </w:r>
        <w:r w:rsidR="004C4C8E">
          <w:rPr>
            <w:webHidden/>
          </w:rPr>
        </w:r>
        <w:r w:rsidR="004C4C8E">
          <w:rPr>
            <w:webHidden/>
          </w:rPr>
          <w:fldChar w:fldCharType="separate"/>
        </w:r>
        <w:r w:rsidR="004C4C8E">
          <w:rPr>
            <w:webHidden/>
          </w:rPr>
          <w:t>31</w:t>
        </w:r>
        <w:r w:rsidR="004C4C8E">
          <w:rPr>
            <w:webHidden/>
          </w:rPr>
          <w:fldChar w:fldCharType="end"/>
        </w:r>
      </w:hyperlink>
    </w:p>
    <w:p w14:paraId="4F500E7E" w14:textId="77777777" w:rsidR="004C4C8E" w:rsidRDefault="00A928E1">
      <w:pPr>
        <w:pStyle w:val="TOC2"/>
        <w:rPr>
          <w:rFonts w:asciiTheme="minorHAnsi" w:eastAsiaTheme="minorEastAsia" w:hAnsiTheme="minorHAnsi" w:cstheme="minorBidi"/>
          <w:szCs w:val="22"/>
          <w:lang w:eastAsia="en-GB"/>
        </w:rPr>
      </w:pPr>
      <w:hyperlink w:anchor="_Toc20246131" w:history="1">
        <w:r w:rsidR="004C4C8E" w:rsidRPr="00FF695D">
          <w:rPr>
            <w:rStyle w:val="Hyperlink"/>
          </w:rPr>
          <w:t>7.8</w:t>
        </w:r>
        <w:r w:rsidR="004C4C8E">
          <w:rPr>
            <w:rFonts w:asciiTheme="minorHAnsi" w:eastAsiaTheme="minorEastAsia" w:hAnsiTheme="minorHAnsi" w:cstheme="minorBidi"/>
            <w:szCs w:val="22"/>
            <w:lang w:eastAsia="en-GB"/>
          </w:rPr>
          <w:tab/>
        </w:r>
        <w:r w:rsidR="004C4C8E" w:rsidRPr="00FF695D">
          <w:rPr>
            <w:rStyle w:val="Hyperlink"/>
          </w:rPr>
          <w:t>ResultSet</w:t>
        </w:r>
        <w:r w:rsidR="004C4C8E">
          <w:rPr>
            <w:webHidden/>
          </w:rPr>
          <w:tab/>
        </w:r>
        <w:r w:rsidR="004C4C8E">
          <w:rPr>
            <w:webHidden/>
          </w:rPr>
          <w:fldChar w:fldCharType="begin"/>
        </w:r>
        <w:r w:rsidR="004C4C8E">
          <w:rPr>
            <w:webHidden/>
          </w:rPr>
          <w:instrText xml:space="preserve"> PAGEREF _Toc20246131 \h </w:instrText>
        </w:r>
        <w:r w:rsidR="004C4C8E">
          <w:rPr>
            <w:webHidden/>
          </w:rPr>
        </w:r>
        <w:r w:rsidR="004C4C8E">
          <w:rPr>
            <w:webHidden/>
          </w:rPr>
          <w:fldChar w:fldCharType="separate"/>
        </w:r>
        <w:r w:rsidR="004C4C8E">
          <w:rPr>
            <w:webHidden/>
          </w:rPr>
          <w:t>32</w:t>
        </w:r>
        <w:r w:rsidR="004C4C8E">
          <w:rPr>
            <w:webHidden/>
          </w:rPr>
          <w:fldChar w:fldCharType="end"/>
        </w:r>
      </w:hyperlink>
    </w:p>
    <w:p w14:paraId="4D48DA74" w14:textId="77777777" w:rsidR="004C4C8E" w:rsidRDefault="00A928E1">
      <w:pPr>
        <w:pStyle w:val="TOC1"/>
        <w:rPr>
          <w:rFonts w:asciiTheme="minorHAnsi" w:eastAsiaTheme="minorEastAsia" w:hAnsiTheme="minorHAnsi" w:cstheme="minorBidi"/>
          <w:szCs w:val="22"/>
          <w:lang w:val="en-GB" w:eastAsia="en-GB"/>
        </w:rPr>
      </w:pPr>
      <w:hyperlink w:anchor="_Toc20246132" w:history="1">
        <w:r w:rsidR="004C4C8E" w:rsidRPr="00FF695D">
          <w:rPr>
            <w:rStyle w:val="Hyperlink"/>
          </w:rPr>
          <w:t>8</w:t>
        </w:r>
        <w:r w:rsidR="004C4C8E">
          <w:rPr>
            <w:rFonts w:asciiTheme="minorHAnsi" w:eastAsiaTheme="minorEastAsia" w:hAnsiTheme="minorHAnsi" w:cstheme="minorBidi"/>
            <w:szCs w:val="22"/>
            <w:lang w:val="en-GB" w:eastAsia="en-GB"/>
          </w:rPr>
          <w:tab/>
        </w:r>
        <w:r w:rsidR="004C4C8E" w:rsidRPr="00FF695D">
          <w:rPr>
            <w:rStyle w:val="Hyperlink"/>
          </w:rPr>
          <w:t>WMDR XML SCHEMA IMPLEMENTATION</w:t>
        </w:r>
        <w:r w:rsidR="004C4C8E">
          <w:rPr>
            <w:webHidden/>
          </w:rPr>
          <w:tab/>
        </w:r>
        <w:r w:rsidR="004C4C8E">
          <w:rPr>
            <w:webHidden/>
          </w:rPr>
          <w:fldChar w:fldCharType="begin"/>
        </w:r>
        <w:r w:rsidR="004C4C8E">
          <w:rPr>
            <w:webHidden/>
          </w:rPr>
          <w:instrText xml:space="preserve"> PAGEREF _Toc20246132 \h </w:instrText>
        </w:r>
        <w:r w:rsidR="004C4C8E">
          <w:rPr>
            <w:webHidden/>
          </w:rPr>
        </w:r>
        <w:r w:rsidR="004C4C8E">
          <w:rPr>
            <w:webHidden/>
          </w:rPr>
          <w:fldChar w:fldCharType="separate"/>
        </w:r>
        <w:r w:rsidR="004C4C8E">
          <w:rPr>
            <w:webHidden/>
          </w:rPr>
          <w:t>33</w:t>
        </w:r>
        <w:r w:rsidR="004C4C8E">
          <w:rPr>
            <w:webHidden/>
          </w:rPr>
          <w:fldChar w:fldCharType="end"/>
        </w:r>
      </w:hyperlink>
    </w:p>
    <w:p w14:paraId="7EF17671" w14:textId="77777777" w:rsidR="004C4C8E" w:rsidRDefault="00A928E1">
      <w:pPr>
        <w:pStyle w:val="TOC2"/>
        <w:rPr>
          <w:rFonts w:asciiTheme="minorHAnsi" w:eastAsiaTheme="minorEastAsia" w:hAnsiTheme="minorHAnsi" w:cstheme="minorBidi"/>
          <w:szCs w:val="22"/>
          <w:lang w:eastAsia="en-GB"/>
        </w:rPr>
      </w:pPr>
      <w:hyperlink w:anchor="_Toc20246133" w:history="1">
        <w:r w:rsidR="004C4C8E" w:rsidRPr="00FF695D">
          <w:rPr>
            <w:rStyle w:val="Hyperlink"/>
          </w:rPr>
          <w:t>8.1</w:t>
        </w:r>
        <w:r w:rsidR="004C4C8E">
          <w:rPr>
            <w:rFonts w:asciiTheme="minorHAnsi" w:eastAsiaTheme="minorEastAsia" w:hAnsiTheme="minorHAnsi" w:cstheme="minorBidi"/>
            <w:szCs w:val="22"/>
            <w:lang w:eastAsia="en-GB"/>
          </w:rPr>
          <w:tab/>
        </w:r>
        <w:r w:rsidR="004C4C8E" w:rsidRPr="00FF695D">
          <w:rPr>
            <w:rStyle w:val="Hyperlink"/>
          </w:rPr>
          <w:t>Schema location</w:t>
        </w:r>
        <w:r w:rsidR="004C4C8E">
          <w:rPr>
            <w:webHidden/>
          </w:rPr>
          <w:tab/>
        </w:r>
        <w:r w:rsidR="004C4C8E">
          <w:rPr>
            <w:webHidden/>
          </w:rPr>
          <w:fldChar w:fldCharType="begin"/>
        </w:r>
        <w:r w:rsidR="004C4C8E">
          <w:rPr>
            <w:webHidden/>
          </w:rPr>
          <w:instrText xml:space="preserve"> PAGEREF _Toc20246133 \h </w:instrText>
        </w:r>
        <w:r w:rsidR="004C4C8E">
          <w:rPr>
            <w:webHidden/>
          </w:rPr>
        </w:r>
        <w:r w:rsidR="004C4C8E">
          <w:rPr>
            <w:webHidden/>
          </w:rPr>
          <w:fldChar w:fldCharType="separate"/>
        </w:r>
        <w:r w:rsidR="004C4C8E">
          <w:rPr>
            <w:webHidden/>
          </w:rPr>
          <w:t>33</w:t>
        </w:r>
        <w:r w:rsidR="004C4C8E">
          <w:rPr>
            <w:webHidden/>
          </w:rPr>
          <w:fldChar w:fldCharType="end"/>
        </w:r>
      </w:hyperlink>
    </w:p>
    <w:p w14:paraId="1059D93F" w14:textId="77777777" w:rsidR="004C4C8E" w:rsidRDefault="00A928E1">
      <w:pPr>
        <w:pStyle w:val="TOC2"/>
        <w:rPr>
          <w:rFonts w:asciiTheme="minorHAnsi" w:eastAsiaTheme="minorEastAsia" w:hAnsiTheme="minorHAnsi" w:cstheme="minorBidi"/>
          <w:szCs w:val="22"/>
          <w:lang w:eastAsia="en-GB"/>
        </w:rPr>
      </w:pPr>
      <w:hyperlink w:anchor="_Toc20246134" w:history="1">
        <w:r w:rsidR="004C4C8E" w:rsidRPr="00FF695D">
          <w:rPr>
            <w:rStyle w:val="Hyperlink"/>
          </w:rPr>
          <w:t>8.2</w:t>
        </w:r>
        <w:r w:rsidR="004C4C8E">
          <w:rPr>
            <w:rFonts w:asciiTheme="minorHAnsi" w:eastAsiaTheme="minorEastAsia" w:hAnsiTheme="minorHAnsi" w:cstheme="minorBidi"/>
            <w:szCs w:val="22"/>
            <w:lang w:eastAsia="en-GB"/>
          </w:rPr>
          <w:tab/>
        </w:r>
        <w:r w:rsidR="004C4C8E" w:rsidRPr="00FF695D">
          <w:rPr>
            <w:rStyle w:val="Hyperlink"/>
          </w:rPr>
          <w:t>Validation of XML instance documents against the schema.</w:t>
        </w:r>
        <w:r w:rsidR="004C4C8E">
          <w:rPr>
            <w:webHidden/>
          </w:rPr>
          <w:tab/>
        </w:r>
        <w:r w:rsidR="004C4C8E">
          <w:rPr>
            <w:webHidden/>
          </w:rPr>
          <w:fldChar w:fldCharType="begin"/>
        </w:r>
        <w:r w:rsidR="004C4C8E">
          <w:rPr>
            <w:webHidden/>
          </w:rPr>
          <w:instrText xml:space="preserve"> PAGEREF _Toc20246134 \h </w:instrText>
        </w:r>
        <w:r w:rsidR="004C4C8E">
          <w:rPr>
            <w:webHidden/>
          </w:rPr>
        </w:r>
        <w:r w:rsidR="004C4C8E">
          <w:rPr>
            <w:webHidden/>
          </w:rPr>
          <w:fldChar w:fldCharType="separate"/>
        </w:r>
        <w:r w:rsidR="004C4C8E">
          <w:rPr>
            <w:webHidden/>
          </w:rPr>
          <w:t>33</w:t>
        </w:r>
        <w:r w:rsidR="004C4C8E">
          <w:rPr>
            <w:webHidden/>
          </w:rPr>
          <w:fldChar w:fldCharType="end"/>
        </w:r>
      </w:hyperlink>
    </w:p>
    <w:p w14:paraId="61EFF3AB" w14:textId="77777777" w:rsidR="004C4C8E" w:rsidRDefault="00A928E1">
      <w:pPr>
        <w:pStyle w:val="TOC2"/>
        <w:rPr>
          <w:rFonts w:asciiTheme="minorHAnsi" w:eastAsiaTheme="minorEastAsia" w:hAnsiTheme="minorHAnsi" w:cstheme="minorBidi"/>
          <w:szCs w:val="22"/>
          <w:lang w:eastAsia="en-GB"/>
        </w:rPr>
      </w:pPr>
      <w:hyperlink w:anchor="_Toc20246135" w:history="1">
        <w:r w:rsidR="004C4C8E" w:rsidRPr="00FF695D">
          <w:rPr>
            <w:rStyle w:val="Hyperlink"/>
          </w:rPr>
          <w:t>8.3</w:t>
        </w:r>
        <w:r w:rsidR="004C4C8E">
          <w:rPr>
            <w:rFonts w:asciiTheme="minorHAnsi" w:eastAsiaTheme="minorEastAsia" w:hAnsiTheme="minorHAnsi" w:cstheme="minorBidi"/>
            <w:szCs w:val="22"/>
            <w:lang w:eastAsia="en-GB"/>
          </w:rPr>
          <w:tab/>
        </w:r>
        <w:r w:rsidR="004C4C8E" w:rsidRPr="00FF695D">
          <w:rPr>
            <w:rStyle w:val="Hyperlink"/>
          </w:rPr>
          <w:t>Further Validation of Instance Documents Using OSCAR/Surface</w:t>
        </w:r>
        <w:r w:rsidR="004C4C8E">
          <w:rPr>
            <w:webHidden/>
          </w:rPr>
          <w:tab/>
        </w:r>
        <w:r w:rsidR="004C4C8E">
          <w:rPr>
            <w:webHidden/>
          </w:rPr>
          <w:fldChar w:fldCharType="begin"/>
        </w:r>
        <w:r w:rsidR="004C4C8E">
          <w:rPr>
            <w:webHidden/>
          </w:rPr>
          <w:instrText xml:space="preserve"> PAGEREF _Toc20246135 \h </w:instrText>
        </w:r>
        <w:r w:rsidR="004C4C8E">
          <w:rPr>
            <w:webHidden/>
          </w:rPr>
        </w:r>
        <w:r w:rsidR="004C4C8E">
          <w:rPr>
            <w:webHidden/>
          </w:rPr>
          <w:fldChar w:fldCharType="separate"/>
        </w:r>
        <w:r w:rsidR="004C4C8E">
          <w:rPr>
            <w:webHidden/>
          </w:rPr>
          <w:t>34</w:t>
        </w:r>
        <w:r w:rsidR="004C4C8E">
          <w:rPr>
            <w:webHidden/>
          </w:rPr>
          <w:fldChar w:fldCharType="end"/>
        </w:r>
      </w:hyperlink>
    </w:p>
    <w:p w14:paraId="4D63C049" w14:textId="77777777" w:rsidR="004C4C8E" w:rsidRDefault="00A928E1">
      <w:pPr>
        <w:pStyle w:val="TOC2"/>
        <w:rPr>
          <w:rFonts w:asciiTheme="minorHAnsi" w:eastAsiaTheme="minorEastAsia" w:hAnsiTheme="minorHAnsi" w:cstheme="minorBidi"/>
          <w:szCs w:val="22"/>
          <w:lang w:eastAsia="en-GB"/>
        </w:rPr>
      </w:pPr>
      <w:hyperlink w:anchor="_Toc20246136" w:history="1">
        <w:r w:rsidR="004C4C8E" w:rsidRPr="00FF695D">
          <w:rPr>
            <w:rStyle w:val="Hyperlink"/>
          </w:rPr>
          <w:t>8.4</w:t>
        </w:r>
        <w:r w:rsidR="004C4C8E">
          <w:rPr>
            <w:rFonts w:asciiTheme="minorHAnsi" w:eastAsiaTheme="minorEastAsia" w:hAnsiTheme="minorHAnsi" w:cstheme="minorBidi"/>
            <w:szCs w:val="22"/>
            <w:lang w:eastAsia="en-GB"/>
          </w:rPr>
          <w:tab/>
        </w:r>
        <w:r w:rsidR="004C4C8E" w:rsidRPr="00FF695D">
          <w:rPr>
            <w:rStyle w:val="Hyperlink"/>
          </w:rPr>
          <w:t>Structure of Instance Documents</w:t>
        </w:r>
        <w:r w:rsidR="004C4C8E">
          <w:rPr>
            <w:webHidden/>
          </w:rPr>
          <w:tab/>
        </w:r>
        <w:r w:rsidR="004C4C8E">
          <w:rPr>
            <w:webHidden/>
          </w:rPr>
          <w:fldChar w:fldCharType="begin"/>
        </w:r>
        <w:r w:rsidR="004C4C8E">
          <w:rPr>
            <w:webHidden/>
          </w:rPr>
          <w:instrText xml:space="preserve"> PAGEREF _Toc20246136 \h </w:instrText>
        </w:r>
        <w:r w:rsidR="004C4C8E">
          <w:rPr>
            <w:webHidden/>
          </w:rPr>
        </w:r>
        <w:r w:rsidR="004C4C8E">
          <w:rPr>
            <w:webHidden/>
          </w:rPr>
          <w:fldChar w:fldCharType="separate"/>
        </w:r>
        <w:r w:rsidR="004C4C8E">
          <w:rPr>
            <w:webHidden/>
          </w:rPr>
          <w:t>34</w:t>
        </w:r>
        <w:r w:rsidR="004C4C8E">
          <w:rPr>
            <w:webHidden/>
          </w:rPr>
          <w:fldChar w:fldCharType="end"/>
        </w:r>
      </w:hyperlink>
    </w:p>
    <w:p w14:paraId="06D49035" w14:textId="77777777" w:rsidR="004C4C8E" w:rsidRDefault="00A928E1">
      <w:pPr>
        <w:pStyle w:val="TOC2"/>
        <w:rPr>
          <w:rFonts w:asciiTheme="minorHAnsi" w:eastAsiaTheme="minorEastAsia" w:hAnsiTheme="minorHAnsi" w:cstheme="minorBidi"/>
          <w:szCs w:val="22"/>
          <w:lang w:eastAsia="en-GB"/>
        </w:rPr>
      </w:pPr>
      <w:hyperlink w:anchor="_Toc20246137" w:history="1">
        <w:r w:rsidR="004C4C8E" w:rsidRPr="00FF695D">
          <w:rPr>
            <w:rStyle w:val="Hyperlink"/>
          </w:rPr>
          <w:t>8.5</w:t>
        </w:r>
        <w:r w:rsidR="004C4C8E">
          <w:rPr>
            <w:rFonts w:asciiTheme="minorHAnsi" w:eastAsiaTheme="minorEastAsia" w:hAnsiTheme="minorHAnsi" w:cstheme="minorBidi"/>
            <w:szCs w:val="22"/>
            <w:lang w:eastAsia="en-GB"/>
          </w:rPr>
          <w:tab/>
        </w:r>
        <w:r w:rsidR="004C4C8E" w:rsidRPr="00FF695D">
          <w:rPr>
            <w:rStyle w:val="Hyperlink"/>
          </w:rPr>
          <w:t>GML properties</w:t>
        </w:r>
        <w:r w:rsidR="004C4C8E">
          <w:rPr>
            <w:webHidden/>
          </w:rPr>
          <w:tab/>
        </w:r>
        <w:r w:rsidR="004C4C8E">
          <w:rPr>
            <w:webHidden/>
          </w:rPr>
          <w:fldChar w:fldCharType="begin"/>
        </w:r>
        <w:r w:rsidR="004C4C8E">
          <w:rPr>
            <w:webHidden/>
          </w:rPr>
          <w:instrText xml:space="preserve"> PAGEREF _Toc20246137 \h </w:instrText>
        </w:r>
        <w:r w:rsidR="004C4C8E">
          <w:rPr>
            <w:webHidden/>
          </w:rPr>
        </w:r>
        <w:r w:rsidR="004C4C8E">
          <w:rPr>
            <w:webHidden/>
          </w:rPr>
          <w:fldChar w:fldCharType="separate"/>
        </w:r>
        <w:r w:rsidR="004C4C8E">
          <w:rPr>
            <w:webHidden/>
          </w:rPr>
          <w:t>36</w:t>
        </w:r>
        <w:r w:rsidR="004C4C8E">
          <w:rPr>
            <w:webHidden/>
          </w:rPr>
          <w:fldChar w:fldCharType="end"/>
        </w:r>
      </w:hyperlink>
    </w:p>
    <w:p w14:paraId="23ACF302" w14:textId="77777777" w:rsidR="004C4C8E" w:rsidRDefault="00A928E1">
      <w:pPr>
        <w:pStyle w:val="TOC2"/>
        <w:rPr>
          <w:rFonts w:asciiTheme="minorHAnsi" w:eastAsiaTheme="minorEastAsia" w:hAnsiTheme="minorHAnsi" w:cstheme="minorBidi"/>
          <w:szCs w:val="22"/>
          <w:lang w:eastAsia="en-GB"/>
        </w:rPr>
      </w:pPr>
      <w:hyperlink w:anchor="_Toc20246138" w:history="1">
        <w:r w:rsidR="004C4C8E" w:rsidRPr="00FF695D">
          <w:rPr>
            <w:rStyle w:val="Hyperlink"/>
          </w:rPr>
          <w:t>8.6</w:t>
        </w:r>
        <w:r w:rsidR="004C4C8E">
          <w:rPr>
            <w:rFonts w:asciiTheme="minorHAnsi" w:eastAsiaTheme="minorEastAsia" w:hAnsiTheme="minorHAnsi" w:cstheme="minorBidi"/>
            <w:szCs w:val="22"/>
            <w:lang w:eastAsia="en-GB"/>
          </w:rPr>
          <w:tab/>
        </w:r>
        <w:r w:rsidR="004C4C8E" w:rsidRPr="00FF695D">
          <w:rPr>
            <w:rStyle w:val="Hyperlink"/>
          </w:rPr>
          <w:t>Use of Identifiers</w:t>
        </w:r>
        <w:r w:rsidR="004C4C8E">
          <w:rPr>
            <w:webHidden/>
          </w:rPr>
          <w:tab/>
        </w:r>
        <w:r w:rsidR="004C4C8E">
          <w:rPr>
            <w:webHidden/>
          </w:rPr>
          <w:fldChar w:fldCharType="begin"/>
        </w:r>
        <w:r w:rsidR="004C4C8E">
          <w:rPr>
            <w:webHidden/>
          </w:rPr>
          <w:instrText xml:space="preserve"> PAGEREF _Toc20246138 \h </w:instrText>
        </w:r>
        <w:r w:rsidR="004C4C8E">
          <w:rPr>
            <w:webHidden/>
          </w:rPr>
        </w:r>
        <w:r w:rsidR="004C4C8E">
          <w:rPr>
            <w:webHidden/>
          </w:rPr>
          <w:fldChar w:fldCharType="separate"/>
        </w:r>
        <w:r w:rsidR="004C4C8E">
          <w:rPr>
            <w:webHidden/>
          </w:rPr>
          <w:t>37</w:t>
        </w:r>
        <w:r w:rsidR="004C4C8E">
          <w:rPr>
            <w:webHidden/>
          </w:rPr>
          <w:fldChar w:fldCharType="end"/>
        </w:r>
      </w:hyperlink>
    </w:p>
    <w:p w14:paraId="3CF35E95" w14:textId="77777777" w:rsidR="004C4C8E" w:rsidRDefault="00A928E1">
      <w:pPr>
        <w:pStyle w:val="TOC1"/>
        <w:rPr>
          <w:rFonts w:asciiTheme="minorHAnsi" w:eastAsiaTheme="minorEastAsia" w:hAnsiTheme="minorHAnsi" w:cstheme="minorBidi"/>
          <w:szCs w:val="22"/>
          <w:lang w:val="en-GB" w:eastAsia="en-GB"/>
        </w:rPr>
      </w:pPr>
      <w:hyperlink w:anchor="_Toc20246139" w:history="1">
        <w:r w:rsidR="004C4C8E" w:rsidRPr="00FF695D">
          <w:rPr>
            <w:rStyle w:val="Hyperlink"/>
          </w:rPr>
          <w:t>9</w:t>
        </w:r>
        <w:r w:rsidR="004C4C8E">
          <w:rPr>
            <w:rFonts w:asciiTheme="minorHAnsi" w:eastAsiaTheme="minorEastAsia" w:hAnsiTheme="minorHAnsi" w:cstheme="minorBidi"/>
            <w:szCs w:val="22"/>
            <w:lang w:val="en-GB" w:eastAsia="en-GB"/>
          </w:rPr>
          <w:tab/>
        </w:r>
        <w:r w:rsidR="004C4C8E" w:rsidRPr="00FF695D">
          <w:rPr>
            <w:rStyle w:val="Hyperlink"/>
          </w:rPr>
          <w:t>Code Lists</w:t>
        </w:r>
        <w:r w:rsidR="004C4C8E">
          <w:rPr>
            <w:webHidden/>
          </w:rPr>
          <w:tab/>
        </w:r>
        <w:r w:rsidR="004C4C8E">
          <w:rPr>
            <w:webHidden/>
          </w:rPr>
          <w:fldChar w:fldCharType="begin"/>
        </w:r>
        <w:r w:rsidR="004C4C8E">
          <w:rPr>
            <w:webHidden/>
          </w:rPr>
          <w:instrText xml:space="preserve"> PAGEREF _Toc20246139 \h </w:instrText>
        </w:r>
        <w:r w:rsidR="004C4C8E">
          <w:rPr>
            <w:webHidden/>
          </w:rPr>
        </w:r>
        <w:r w:rsidR="004C4C8E">
          <w:rPr>
            <w:webHidden/>
          </w:rPr>
          <w:fldChar w:fldCharType="separate"/>
        </w:r>
        <w:r w:rsidR="004C4C8E">
          <w:rPr>
            <w:webHidden/>
          </w:rPr>
          <w:t>39</w:t>
        </w:r>
        <w:r w:rsidR="004C4C8E">
          <w:rPr>
            <w:webHidden/>
          </w:rPr>
          <w:fldChar w:fldCharType="end"/>
        </w:r>
      </w:hyperlink>
    </w:p>
    <w:p w14:paraId="16DEFAFD" w14:textId="17C11B45" w:rsidR="00233D2D" w:rsidRPr="00A15B15" w:rsidRDefault="007B75F1" w:rsidP="005841C6">
      <w:pPr>
        <w:pStyle w:val="Heading10"/>
      </w:pPr>
      <w:r>
        <w:lastRenderedPageBreak/>
        <w:fldChar w:fldCharType="end"/>
      </w:r>
      <w:bookmarkStart w:id="51" w:name="_Toc20246097"/>
      <w:r w:rsidR="005550D2">
        <w:t>OVERVIEW</w:t>
      </w:r>
      <w:bookmarkEnd w:id="51"/>
    </w:p>
    <w:p w14:paraId="514C45A4" w14:textId="408A8D44" w:rsidR="00233D2D" w:rsidRPr="00A15B15" w:rsidRDefault="00233D2D" w:rsidP="005841C6">
      <w:pPr>
        <w:pStyle w:val="Heading2"/>
      </w:pPr>
      <w:bookmarkStart w:id="52" w:name="_Toc20246098"/>
      <w:r w:rsidRPr="00A15B15">
        <w:t>Scope</w:t>
      </w:r>
      <w:bookmarkEnd w:id="52"/>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4C4C8E">
        <w:t>2</w:t>
      </w:r>
      <w:r w:rsidR="00AD06F5">
        <w:fldChar w:fldCharType="end"/>
      </w:r>
      <w:r w:rsidR="00AD06F5">
        <w:t>-</w:t>
      </w:r>
      <w:r w:rsidR="00AD06F5">
        <w:fldChar w:fldCharType="begin"/>
      </w:r>
      <w:r w:rsidR="00AD06F5">
        <w:instrText xml:space="preserve"> REF _Ref478716933 \r \h </w:instrText>
      </w:r>
      <w:r w:rsidR="00AD06F5">
        <w:fldChar w:fldCharType="separate"/>
      </w:r>
      <w:r w:rsidR="004C4C8E">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4C4C8E">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hyperlink r:id="rId8" w:history="1">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hyperlink>
      <w:r w:rsidR="00C36F90">
        <w:t>.</w:t>
      </w:r>
      <w:r>
        <w:t xml:space="preserve"> Since WMDR re-uses defined types from existing ISO and OGC schemas there are some terminology differences between the WIGOS Metadata Standard and the WMDR.</w:t>
      </w:r>
    </w:p>
    <w:p w14:paraId="75AC54F6" w14:textId="5996B18E"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HYPERLINK "http://schemas.wmo.int/wmdr/1.0RC9/wmdr.xsd" </w:instrText>
      </w:r>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53" w:author="Klausen Jörg" w:date="2019-09-24T19:34:00Z">
        <w:r w:rsidR="004C4C8E">
          <w:rPr>
            <w:rStyle w:val="Hyperlink"/>
          </w:rPr>
          <w:t>1.0.2</w:t>
        </w:r>
      </w:ins>
      <w:del w:id="54"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D7E47BF"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55" w:author="Klausen Jörg" w:date="2019-09-24T19:34:00Z">
        <w:r w:rsidR="004C4C8E">
          <w:rPr>
            <w:rStyle w:val="Hyperlink"/>
          </w:rPr>
          <w:t>1.0.2</w:t>
        </w:r>
      </w:ins>
      <w:del w:id="56"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 xml:space="preserve">facilities,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9"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57" w:name="_Toc20246099"/>
      <w:r>
        <w:t>Normative</w:t>
      </w:r>
      <w:r w:rsidR="00363B53">
        <w:t xml:space="preserve"> Reference</w:t>
      </w:r>
      <w:bookmarkEnd w:id="57"/>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58" w:name="_Ref478716877"/>
      <w:bookmarkStart w:id="59" w:name="_Toc20246100"/>
      <w:r w:rsidRPr="00674D68">
        <w:lastRenderedPageBreak/>
        <w:t>MODEL</w:t>
      </w:r>
      <w:r>
        <w:t xml:space="preserve"> CONCEPTS – INTRODUCTION</w:t>
      </w:r>
      <w:bookmarkEnd w:id="58"/>
      <w:bookmarkEnd w:id="59"/>
    </w:p>
    <w:p w14:paraId="2239A9EE" w14:textId="2E667BC0" w:rsidR="008566F6" w:rsidRDefault="008566F6" w:rsidP="005841C6">
      <w:pPr>
        <w:pStyle w:val="Heading2"/>
      </w:pPr>
      <w:bookmarkStart w:id="60" w:name="_Toc20246101"/>
      <w:r w:rsidRPr="00A15B15">
        <w:t>Modelling approach</w:t>
      </w:r>
      <w:bookmarkEnd w:id="60"/>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hyperlink r:id="rId10" w:history="1">
        <w:r w:rsidRPr="003C5503">
          <w:rPr>
            <w:rStyle w:val="Hyperlink"/>
          </w:rPr>
          <w:t>ISO 19109 R</w:t>
        </w:r>
        <w:r w:rsidR="00E6425D" w:rsidRPr="003C5503">
          <w:rPr>
            <w:rStyle w:val="Hyperlink"/>
          </w:rPr>
          <w:t>ules for Application Schema</w:t>
        </w:r>
      </w:hyperlink>
      <w:r w:rsidR="00E6425D">
        <w:t>. The WMO Guide to Data Modelling</w:t>
      </w:r>
      <w:r w:rsidR="005841C6">
        <w:t xml:space="preserve"> (cf. </w:t>
      </w:r>
      <w:hyperlink r:id="rId11"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61" w:name="_Toc20246102"/>
      <w:r>
        <w:lastRenderedPageBreak/>
        <w:t>MODEL CONCEPTS – WIGOS METADATA RECORD</w:t>
      </w:r>
      <w:bookmarkEnd w:id="61"/>
    </w:p>
    <w:p w14:paraId="5EA7D8A7" w14:textId="77777777" w:rsidR="00E6425D" w:rsidRPr="00A15B15" w:rsidRDefault="00E6425D" w:rsidP="005841C6">
      <w:pPr>
        <w:pStyle w:val="Heading2"/>
      </w:pPr>
      <w:bookmarkStart w:id="62" w:name="_Toc20246103"/>
      <w:r w:rsidRPr="00A15B15">
        <w:t>WIGOSMetadataRecord</w:t>
      </w:r>
      <w:bookmarkEnd w:id="62"/>
    </w:p>
    <w:p w14:paraId="18316E2B" w14:textId="14897AC3" w:rsidR="00CA49C2" w:rsidRDefault="00CA49C2" w:rsidP="00015DDB">
      <w:pPr>
        <w:pStyle w:val="Heading3"/>
        <w:ind w:left="0" w:firstLine="0"/>
      </w:pPr>
      <w:r w:rsidRPr="00E6425D">
        <w:t xml:space="preserve">The </w:t>
      </w:r>
      <w:r w:rsidRPr="00015DDB">
        <w:rPr>
          <w:u w:val="double"/>
          <w:lang w:val="en-AU"/>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63" w:name="BKM_035AA695_D86A_4DF5_A646_6E9D4AB27CF8"/>
            <w:bookmarkEnd w:id="63"/>
            <w:r w:rsidRPr="00A15B15">
              <w:t>Property</w:t>
            </w:r>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r w:rsidRPr="00A15B15">
              <w:t>Cardinality</w:t>
            </w:r>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r w:rsidRPr="00A15B15">
              <w:t>Property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r w:rsidRPr="00172BF9">
              <w:t>headerInformation</w:t>
            </w:r>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r w:rsidRPr="00172BF9">
              <w:t>facilitySet</w:t>
            </w:r>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r w:rsidRPr="00172BF9">
              <w:t>FacilitySet</w:t>
            </w:r>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A FacilitySet instance in this metadata record. The FacilitySet will simply consist of links to ObservingFacilities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r w:rsidRPr="00172BF9">
              <w:t>ObservingFacility</w:t>
            </w:r>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An ObservingFacility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r>
              <w:t>ObservingCapability</w:t>
            </w:r>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r>
              <w:t>ObservingCapability</w:t>
            </w:r>
            <w:r w:rsidRPr="00172BF9">
              <w:t xml:space="preserve"> instance in this metadata record.</w:t>
            </w:r>
            <w:r>
              <w:t xml:space="preserve"> An ObservingCapability is a container to group instances of OM_Observation.</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A Deployment instance in this record. Note that Deployments may also be encoded inline with the OM_Observation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r w:rsidRPr="00A15B15">
              <w:t>facilityLog</w:t>
            </w:r>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r w:rsidRPr="00A15B15">
              <w:t>FacilityLog</w:t>
            </w:r>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A FacilityLog instance in this metadata record. Note that an FacilityLog may also be encoded inline with the ObservingFacility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r w:rsidRPr="00172BF9">
              <w:t>equipmentLog</w:t>
            </w:r>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r w:rsidRPr="00172BF9">
              <w:t>EquipmentLog</w:t>
            </w:r>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An EquipmentLog instance in this metadata record. Note that an EquipmentLog may also be encoded inline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64" w:name="BKM_A9AEF6C1_11C9_42E5_B3CD_321505425471"/>
            <w:bookmarkEnd w:id="64"/>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65" w:name="BKM_A815AE12_F3F6_4499_A2E4_AE3CB51F6413"/>
      <w:bookmarkStart w:id="66" w:name="BKM_242DBF95_CB3A_4BF5_872A_8328E2C53DD7"/>
      <w:bookmarkStart w:id="67" w:name="BKM_C997836F_EFEE_4B44_A1D7_B09284129764"/>
      <w:bookmarkStart w:id="68" w:name="BKM_788BC2D5_A80C_42E6_B5AC_18C39FB0AB23"/>
      <w:bookmarkStart w:id="69" w:name="BKM_C0D75AF7_30C3_4786_9282_1164B200F390"/>
      <w:bookmarkStart w:id="70" w:name="BKM_18811F3F_9ED6_44FB_8A4F_D4C339702B6A"/>
      <w:bookmarkStart w:id="71" w:name="BKM_636B8053_D17B_429E_97B0_A029DD04BA63"/>
      <w:bookmarkEnd w:id="65"/>
      <w:bookmarkEnd w:id="66"/>
      <w:bookmarkEnd w:id="67"/>
      <w:bookmarkEnd w:id="68"/>
      <w:bookmarkEnd w:id="69"/>
      <w:bookmarkEnd w:id="70"/>
      <w:bookmarkEnd w:id="7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72" w:name="BKM_E6FD500F_BF91_484D_A2D0_3DC431974E71"/>
      <w:bookmarkStart w:id="73" w:name="_Toc20246104"/>
      <w:bookmarkEnd w:id="72"/>
      <w:r w:rsidRPr="003564AD">
        <w:t>Header</w:t>
      </w:r>
      <w:bookmarkEnd w:id="73"/>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r w:rsidR="00A672E3" w:rsidRPr="00015DDB">
        <w:rPr>
          <w:u w:val="double"/>
          <w:lang w:val="en-AU"/>
        </w:rPr>
        <w:t>WIGOSMetadataRecord</w:t>
      </w:r>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74" w:name="BKM_D22D9656_0BCF_43DC_AD83_2CC7AAA33AEC"/>
            <w:bookmarkEnd w:id="74"/>
            <w:r w:rsidRPr="0083573F">
              <w:t>Property</w:t>
            </w:r>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r w:rsidRPr="0083573F">
              <w:t>Property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r>
              <w:t>xs:d</w:t>
            </w:r>
            <w:r w:rsidR="00CA7A74" w:rsidRPr="0083573F">
              <w:t>ateTime</w:t>
            </w:r>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75" w:name="BKM_A36C374D_E4FF_4B4B_9B7D_94320A91CFB9"/>
            <w:bookmarkEnd w:id="75"/>
            <w:r w:rsidRPr="0083573F">
              <w:t>recordOwner</w:t>
            </w:r>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r>
              <w:t>gmd:</w:t>
            </w:r>
            <w:r w:rsidR="00CA7A74" w:rsidRPr="0083573F">
              <w:t>CI_ResponsibleParty</w:t>
            </w:r>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r>
              <w:t>xs:int</w:t>
            </w:r>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76" w:name="BKM_6E1ECAC2_1C18_45B4_A41C_28E7DA1E4124"/>
      <w:bookmarkStart w:id="77" w:name="_Toc20246105"/>
      <w:bookmarkEnd w:id="76"/>
      <w:r>
        <w:t>MODEL CONCEPTS</w:t>
      </w:r>
      <w:r w:rsidR="00015DBD">
        <w:t xml:space="preserve"> – EQUIPMENT AND OBSERVING FACILITIES</w:t>
      </w:r>
      <w:bookmarkEnd w:id="77"/>
    </w:p>
    <w:p w14:paraId="7AEDDDF9" w14:textId="4D6E700F" w:rsidR="00F34C53" w:rsidRPr="00A15B15" w:rsidRDefault="00015DBD" w:rsidP="003564AD">
      <w:pPr>
        <w:pStyle w:val="Heading2"/>
      </w:pPr>
      <w:bookmarkStart w:id="78" w:name="_Toc20246106"/>
      <w:r w:rsidRPr="00A15B15">
        <w:t>Overview</w:t>
      </w:r>
      <w:r w:rsidR="00A672E3" w:rsidRPr="00A15B15">
        <w:t xml:space="preserve"> of Equipment and Observing Facilities</w:t>
      </w:r>
      <w:bookmarkEnd w:id="78"/>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4C4C8E">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4C4C8E">
        <w:t xml:space="preserve">Figure </w:t>
      </w:r>
      <w:r w:rsidR="004C4C8E">
        <w:rPr>
          <w:noProof/>
        </w:rPr>
        <w:t>1</w:t>
      </w:r>
      <w:r w:rsidR="008D3179">
        <w:fldChar w:fldCharType="end"/>
      </w:r>
      <w:r w:rsidR="008D3179">
        <w:t xml:space="preserve"> </w:t>
      </w:r>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val="en-US" w:eastAsia="en-US"/>
        </w:rPr>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79"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1</w:t>
      </w:r>
      <w:r w:rsidR="00CE7E79">
        <w:rPr>
          <w:noProof/>
        </w:rPr>
        <w:fldChar w:fldCharType="end"/>
      </w:r>
      <w:bookmarkEnd w:id="79"/>
      <w:r>
        <w:t xml:space="preserve"> ObservingFacility and Equipment</w:t>
      </w:r>
    </w:p>
    <w:p w14:paraId="30BC77CD" w14:textId="77777777" w:rsidR="00CE7CBD" w:rsidRPr="00A15B15" w:rsidRDefault="00CE7CBD" w:rsidP="003564AD">
      <w:pPr>
        <w:pStyle w:val="Heading2"/>
      </w:pPr>
      <w:bookmarkStart w:id="80" w:name="_Toc20246107"/>
      <w:r w:rsidRPr="003564AD">
        <w:t>AbstractEnvironmentalMonitoringFacility</w:t>
      </w:r>
      <w:bookmarkEnd w:id="80"/>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015DDB">
        <w:rPr>
          <w:u w:val="double"/>
        </w:rPr>
        <w:t>ObservingFacility</w:t>
      </w:r>
      <w:r w:rsidRPr="009B4A9E">
        <w:t xml:space="preserve"> (to represent stations/platforms) and </w:t>
      </w:r>
      <w:r w:rsidRPr="00015DDB">
        <w:rPr>
          <w:u w:val="double"/>
        </w:rPr>
        <w:t>Equipment</w:t>
      </w:r>
      <w:r w:rsidRPr="009B4A9E">
        <w:t xml:space="preserve"> (to represent sensors/instruments). NOTE: The WIGOS specialisations of </w:t>
      </w:r>
      <w:r w:rsidRPr="00015DDB">
        <w:rPr>
          <w:u w:val="double"/>
        </w:rPr>
        <w:t>AbstractEnvironmentalMonitoringFacility</w:t>
      </w:r>
      <w:r w:rsidRPr="009B4A9E">
        <w:t xml:space="preserve"> (</w:t>
      </w:r>
      <w:r w:rsidRPr="00015DDB">
        <w:rPr>
          <w:u w:val="double"/>
        </w:rPr>
        <w:t>ObservingFacility</w:t>
      </w:r>
      <w:r w:rsidRPr="009B4A9E">
        <w:t xml:space="preserve">, </w:t>
      </w:r>
      <w:r w:rsidRPr="00015DDB">
        <w:rPr>
          <w:u w:val="doubl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015DDB">
        <w:rPr>
          <w:u w:val="double"/>
          <w:lang w:val="en-AU"/>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81" w:name="BKM_6490F972_66BC_489B_883C_9CF9AAC19198"/>
            <w:bookmarkEnd w:id="81"/>
            <w:r w:rsidRPr="00A15B15">
              <w:t>Property</w:t>
            </w:r>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r w:rsidRPr="00A15B15">
              <w:t>Property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r w:rsidRPr="00640857">
              <w:t>responsibleParty</w:t>
            </w:r>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r w:rsidRPr="00640857">
              <w:t>ResponsibleParty</w:t>
            </w:r>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w:t>
            </w:r>
            <w:del w:id="82" w:author="Jörg Klausen" w:date="2020-08-06T21:45:00Z">
              <w:r w:rsidDel="007A62C7">
                <w:delText>[Phase 2]</w:delText>
              </w:r>
            </w:del>
            <w:r>
              <w:t xml:space="preserve">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4C4C8E">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4C4C8E">
              <w:t>&lt;DataType&gt; ResponsibleParty</w:t>
            </w:r>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r w:rsidRPr="00640857">
              <w:t>geospatialLocation</w:t>
            </w:r>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r>
              <w:t>Geospatial</w:t>
            </w:r>
            <w:r w:rsidRPr="00640857">
              <w:t>Location</w:t>
            </w:r>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 xml:space="preserve">3-07 Position in space defining the location of the environmental monitoring station/platform at the time of observation. </w:t>
            </w:r>
            <w:del w:id="83" w:author="Jörg Klausen" w:date="2020-08-06T21:45:00Z">
              <w:r w:rsidRPr="00640857" w:rsidDel="007A62C7">
                <w:delText>[Phase 1]</w:delText>
              </w:r>
            </w:del>
          </w:p>
          <w:p w14:paraId="1893C6EE" w14:textId="77777777" w:rsidR="004B2C41" w:rsidRDefault="004B2C41" w:rsidP="000F719B">
            <w:pPr>
              <w:pStyle w:val="Tablebody"/>
            </w:pPr>
            <w:r w:rsidRPr="00640857">
              <w:t xml:space="preserve">5-12 Geospatial location of instrument/sensor </w:t>
            </w:r>
            <w:del w:id="84" w:author="Jörg Klausen" w:date="2020-08-06T21:45:00Z">
              <w:r w:rsidRPr="00640857" w:rsidDel="007A62C7">
                <w:delText>[Phase 2]</w:delText>
              </w:r>
            </w:del>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4C4C8E">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85" w:author="Klausen Jörg" w:date="2019-09-24T19:34:00Z">
              <w:r w:rsidR="004C4C8E">
                <w:t>&lt;DataType&gt; Geospatial</w:t>
              </w:r>
              <w:r w:rsidR="004C4C8E" w:rsidRPr="003564AD">
                <w:t>Location</w:t>
              </w:r>
            </w:ins>
            <w:del w:id="86"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r w:rsidRPr="00640857">
              <w:t>onlineResource</w:t>
            </w:r>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r>
              <w:t>gmd:</w:t>
            </w:r>
            <w:r w:rsidR="004B2C41" w:rsidRPr="00640857">
              <w:t>CI_OnlineResource</w:t>
            </w:r>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87" w:name="BKM_8AA5A467_7E73_43A3_9A62_BB2F4E37D6FD"/>
            <w:bookmarkEnd w:id="87"/>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 xml:space="preserve">Further descriptive information </w:t>
            </w:r>
            <w:del w:id="88" w:author="Jörg Klausen" w:date="2020-08-06T21:45:00Z">
              <w:r w:rsidRPr="00640857" w:rsidDel="007A62C7">
                <w:delText>[Phase 1]</w:delText>
              </w:r>
            </w:del>
            <w:r>
              <w:t>.</w:t>
            </w:r>
          </w:p>
          <w:p w14:paraId="72BF60A1" w14:textId="1A58FD87" w:rsidR="00FB33D5" w:rsidRPr="00640857" w:rsidRDefault="008B7504" w:rsidP="00D97193">
            <w:pPr>
              <w:pStyle w:val="Tablebody"/>
              <w:rPr>
                <w:rFonts w:eastAsia="Arial" w:cs="Arial"/>
              </w:rPr>
            </w:pPr>
            <w:r>
              <w:t xml:space="preserve">Cf. </w:t>
            </w:r>
            <w:r>
              <w:fldChar w:fldCharType="begin"/>
            </w:r>
            <w:r>
              <w:instrText xml:space="preserve"> REF _Ref527626118 \r \h </w:instrText>
            </w:r>
            <w:r>
              <w:fldChar w:fldCharType="separate"/>
            </w:r>
            <w:r w:rsidR="004C4C8E">
              <w:t>4.2.3.3</w:t>
            </w:r>
            <w:r>
              <w:fldChar w:fldCharType="end"/>
            </w:r>
            <w:r>
              <w:t xml:space="preserve"> </w:t>
            </w:r>
            <w:r>
              <w:fldChar w:fldCharType="begin"/>
            </w:r>
            <w:r>
              <w:instrText xml:space="preserve"> REF _Ref527626118 \h </w:instrText>
            </w:r>
            <w:r>
              <w:fldChar w:fldCharType="separate"/>
            </w:r>
            <w:r w:rsidR="004C4C8E">
              <w:t>&lt;DataType&gt;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 xml:space="preserve">However it should not be expected that any extension information will be appropriately processed, stored or made retrievable from any WIGOS systems or services.  </w:t>
            </w:r>
            <w:del w:id="89" w:author="Jörg Klausen" w:date="2020-08-06T21:45:00Z">
              <w:r w:rsidRPr="00640857" w:rsidDel="007A62C7">
                <w:delText>[Phase 1]</w:delText>
              </w:r>
            </w:del>
          </w:p>
        </w:tc>
      </w:tr>
    </w:tbl>
    <w:p w14:paraId="59AEEF97" w14:textId="23D2946E" w:rsidR="00CE7CBD" w:rsidRPr="000F719B" w:rsidRDefault="00CE7CBD" w:rsidP="003564AD">
      <w:pPr>
        <w:pStyle w:val="Caption"/>
      </w:pPr>
      <w:bookmarkStart w:id="90" w:name="BKM_1AF4703B_A4E0_462B_B6AE_E518619E08B4"/>
      <w:bookmarkStart w:id="91" w:name="BKM_C168B129_FF29_4B24_ACBF_24EB1960C91E"/>
      <w:bookmarkStart w:id="92" w:name="BKM_ADA183B9_981F_4383_AD55_5ED84E2FD0C4"/>
      <w:bookmarkStart w:id="93" w:name="BKM_7AFB674B_E0A9_46CF_A7F2_A03B4310D721"/>
      <w:bookmarkEnd w:id="90"/>
      <w:bookmarkEnd w:id="91"/>
      <w:bookmarkEnd w:id="92"/>
      <w:bookmarkEnd w:id="93"/>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4C4C8E">
        <w:rPr>
          <w:bCs w:val="0"/>
          <w:noProof/>
        </w:rPr>
        <w:t>3</w:t>
      </w:r>
      <w:r w:rsidR="000551EE" w:rsidRPr="00C33320">
        <w:rPr>
          <w:noProof/>
        </w:rPr>
        <w:fldChar w:fldCharType="end"/>
      </w:r>
      <w:r w:rsidRPr="000F719B">
        <w:t xml:space="preserve"> Properties of AbstractEnvironmentalMonitoringFacility</w:t>
      </w:r>
    </w:p>
    <w:p w14:paraId="1CCBE0A5" w14:textId="6094FA2E" w:rsidR="00A150F3" w:rsidRDefault="008B7504" w:rsidP="00015DDB">
      <w:pPr>
        <w:pStyle w:val="Heading3"/>
      </w:pPr>
      <w:bookmarkStart w:id="94" w:name="BKM_3E728DDE_5937_4BFD_A231_F0FD36D86CBD"/>
      <w:bookmarkEnd w:id="94"/>
      <w:r>
        <w:t xml:space="preserve">The properties of </w:t>
      </w:r>
      <w:r w:rsidR="00A150F3">
        <w:rPr>
          <w:u w:val="double"/>
        </w:rPr>
        <w:t>AbstractEnvironmentalMonitoringFacility</w:t>
      </w:r>
      <w:r w:rsidR="00A150F3" w:rsidRPr="00015DDB">
        <w:t xml:space="preserve"> use</w:t>
      </w:r>
      <w:r w:rsidR="00A150F3">
        <w:t xml:space="preserve"> the following DataTypes:</w:t>
      </w:r>
    </w:p>
    <w:p w14:paraId="147069E8" w14:textId="77777777" w:rsidR="000F719B" w:rsidRPr="00156254" w:rsidRDefault="000F719B" w:rsidP="000F719B">
      <w:pPr>
        <w:pStyle w:val="Heading4"/>
      </w:pPr>
      <w:bookmarkStart w:id="95" w:name="_Ref527632949"/>
      <w:bookmarkStart w:id="96" w:name="_Ref515148193"/>
      <w:r>
        <w:t>&lt;DataType&gt; ResponsibleParty</w:t>
      </w:r>
      <w:bookmarkEnd w:id="95"/>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r>
              <w:t>Property</w:t>
            </w:r>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r w:rsidRPr="00632C16">
              <w:t>Property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r>
              <w:t>responsibleParty</w:t>
            </w:r>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r>
              <w:t>gmd:</w:t>
            </w:r>
            <w:r w:rsidR="000F719B">
              <w:t>CI_ResponsibleParty</w:t>
            </w:r>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r w:rsidR="00626AB2">
              <w:t>CI_ResponsibleParty</w:t>
            </w:r>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CI_ResponsibleParty </w:t>
            </w:r>
            <w:r w:rsidR="00BE7490">
              <w:t>is “owner”</w:t>
            </w:r>
            <w:r>
              <w:t>, only the element CI_ResponsibleParty/organisationName will be considered and will be used to identify the Supervising Organization</w:t>
            </w:r>
            <w:r w:rsidR="0057368D">
              <w:t xml:space="preserve">. </w:t>
            </w:r>
            <w:r w:rsidR="00BE7490">
              <w:t xml:space="preserve">Several instances can exist if the validPeriod is specified and if validPeriods are not overlapping, otherwise only the first occurrence will be used. </w:t>
            </w:r>
          </w:p>
          <w:p w14:paraId="77470992" w14:textId="432C90D2" w:rsidR="007762E4" w:rsidRDefault="00385ACD" w:rsidP="00A53D3C">
            <w:pPr>
              <w:pStyle w:val="Tablebody"/>
            </w:pPr>
            <w:r>
              <w:t xml:space="preserve">If the corresponding role code of a CI_ResponsibleParty is </w:t>
            </w:r>
            <w:r w:rsidR="00BE7490">
              <w:t>“principalInvestigator”</w:t>
            </w:r>
            <w:r>
              <w:t>, all elements of CI_ResponsibleParty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97" w:author="Klausen Jörg" w:date="2019-01-21T09:42:00Z">
              <w:r w:rsidR="002878C5" w:rsidDel="00041F2E">
                <w:delText>rejected</w:delText>
              </w:r>
            </w:del>
            <w:ins w:id="98" w:author="Klausen Jörg" w:date="2019-01-21T09:42:00Z">
              <w:r w:rsidR="00041F2E">
                <w:t>listed</w:t>
              </w:r>
            </w:ins>
            <w:r w:rsidR="00BE7490">
              <w:t xml:space="preserve">. </w:t>
            </w:r>
          </w:p>
          <w:p w14:paraId="459FFAE2" w14:textId="1048E30C" w:rsidR="008C7AC4" w:rsidRDefault="008C7AC4" w:rsidP="008C7AC4">
            <w:pPr>
              <w:pStyle w:val="Tablebody"/>
            </w:pPr>
            <w:r>
              <w:t>If the corresponding role code of a CI_ResponsibleParty is “pointOfContact” or is not specified at all, all elements of CI_ResponsibleParty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om:metadata/MD_Metadata/contact (cf. </w:t>
            </w:r>
            <w:r>
              <w:fldChar w:fldCharType="begin"/>
            </w:r>
            <w:r>
              <w:instrText xml:space="preserve"> REF _Ref528217214 \r \h </w:instrText>
            </w:r>
            <w:r>
              <w:fldChar w:fldCharType="separate"/>
            </w:r>
            <w:r w:rsidR="004C4C8E">
              <w:t>6.2.6</w:t>
            </w:r>
            <w:r>
              <w:fldChar w:fldCharType="end"/>
            </w:r>
            <w:r>
              <w:t>).</w:t>
            </w:r>
          </w:p>
          <w:p w14:paraId="0E290417" w14:textId="37D299F9" w:rsidR="000F719B" w:rsidRPr="00632C16" w:rsidRDefault="007762E4" w:rsidP="008C7AC4">
            <w:pPr>
              <w:pStyle w:val="Tablebody"/>
            </w:pPr>
            <w:r>
              <w:t xml:space="preserve">The element CI_ResponsibleParty/name must be specified as a comma-separated </w:t>
            </w:r>
            <w:r w:rsidR="008C7AC4">
              <w:t xml:space="preserve">character </w:t>
            </w:r>
            <w:r>
              <w:t>string of [familyname], [firstname]</w:t>
            </w:r>
            <w:r w:rsidR="008C7AC4">
              <w:t xml:space="preserve"> [title], where at least [familyname]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r>
              <w:t>validPeriod</w:t>
            </w:r>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r>
              <w:t>gml:</w:t>
            </w:r>
            <w:r w:rsidR="000F719B">
              <w:t>TimePeriod</w:t>
            </w:r>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Specifies at least the begin date of the indicated responsibleParty. If omitted, the dateEstablished of the facility will be assumed.</w:t>
            </w:r>
          </w:p>
        </w:tc>
      </w:tr>
    </w:tbl>
    <w:p w14:paraId="2481A210" w14:textId="626CD458" w:rsidR="000F719B" w:rsidRDefault="000F719B" w:rsidP="000F719B">
      <w:pPr>
        <w:pStyle w:val="Caption"/>
      </w:pPr>
      <w:r>
        <w:t xml:space="preserve">Table </w:t>
      </w:r>
      <w:fldSimple w:instr=" SEQ Table \* ARABIC ">
        <w:r w:rsidR="004C4C8E">
          <w:rPr>
            <w:noProof/>
          </w:rPr>
          <w:t>4</w:t>
        </w:r>
      </w:fldSimple>
      <w:r>
        <w:t>. Properties of Description</w:t>
      </w:r>
    </w:p>
    <w:p w14:paraId="6F7084E0" w14:textId="77777777" w:rsidR="00BF3F9D" w:rsidRPr="00A15B15" w:rsidRDefault="00BF3F9D" w:rsidP="00BF3F9D">
      <w:pPr>
        <w:pStyle w:val="Heading4"/>
      </w:pPr>
      <w:bookmarkStart w:id="99" w:name="_Ref527626048"/>
      <w:r>
        <w:t>&lt;DataType&gt; Geospatial</w:t>
      </w:r>
      <w:r w:rsidRPr="003564AD">
        <w:t>Location</w:t>
      </w:r>
      <w:bookmarkEnd w:id="99"/>
    </w:p>
    <w:p w14:paraId="4AA67072" w14:textId="77777777" w:rsidR="00BF3F9D" w:rsidRDefault="00BF3F9D" w:rsidP="00BF3F9D">
      <w:pPr>
        <w:pStyle w:val="Heading5"/>
      </w:pPr>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r>
        <w:rPr>
          <w:u w:val="double"/>
          <w:lang w:val="en-AU"/>
        </w:rPr>
        <w:t>Geospatial</w:t>
      </w:r>
      <w:r w:rsidRPr="00D06069">
        <w:rPr>
          <w:u w:val="double"/>
          <w:lang w:val="en-AU"/>
        </w:rPr>
        <w:t>Location</w:t>
      </w:r>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r w:rsidRPr="00172BF9">
              <w:t>Property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r>
              <w:t>coordinateReferenceSystem</w:t>
            </w:r>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r>
              <w:t>CoordinateReferenceSystemType</w:t>
            </w:r>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r>
              <w:t>geoL</w:t>
            </w:r>
            <w:r w:rsidRPr="00172BF9">
              <w:t>ocation</w:t>
            </w:r>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r w:rsidRPr="00172BF9">
              <w:t>GM_Object</w:t>
            </w:r>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r>
              <w:t>geopositioningMethod</w:t>
            </w:r>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r>
              <w:t>GeopositioningMethodType</w:t>
            </w:r>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method used to establish the specified geoLocation</w:t>
            </w:r>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r>
              <w:t>valid</w:t>
            </w:r>
            <w:r w:rsidRPr="00172BF9">
              <w:t>Period</w:t>
            </w:r>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r>
              <w:t>gml:TimePeriod</w:t>
            </w:r>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fldSimple w:instr=" SEQ Table \* ARABIC ">
        <w:r w:rsidR="004C4C8E">
          <w:rPr>
            <w:noProof/>
          </w:rPr>
          <w:t>5</w:t>
        </w:r>
      </w:fldSimple>
      <w:r w:rsidRPr="00FE3FF4">
        <w:t xml:space="preserve"> Properties of </w:t>
      </w:r>
      <w:r>
        <w:t>TimeStampedLocation</w:t>
      </w:r>
    </w:p>
    <w:p w14:paraId="1B3AFDE2" w14:textId="73615259" w:rsidR="005C34F7" w:rsidRPr="001F3C81" w:rsidRDefault="006F6C11" w:rsidP="00015DDB">
      <w:pPr>
        <w:pStyle w:val="Heading4"/>
      </w:pPr>
      <w:bookmarkStart w:id="100" w:name="_Ref527626118"/>
      <w:r>
        <w:t xml:space="preserve">&lt;DataType&gt; </w:t>
      </w:r>
      <w:r w:rsidR="005C34F7">
        <w:t>Description</w:t>
      </w:r>
      <w:bookmarkEnd w:id="96"/>
      <w:bookmarkEnd w:id="10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r>
              <w:t>Property</w:t>
            </w:r>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r w:rsidRPr="00632C16">
              <w:t>Property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r>
              <w:t>CharacterString</w:t>
            </w:r>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r>
              <w:t>validPeriod</w:t>
            </w:r>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r>
              <w:t>gml:TimePeriod</w:t>
            </w:r>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Specifies at least the begin date of the indicated description. If omitted, the dateEstablished of the facility will be assumed.</w:t>
            </w:r>
          </w:p>
        </w:tc>
      </w:tr>
    </w:tbl>
    <w:p w14:paraId="3D902ED3" w14:textId="1EA55C16" w:rsidR="006F6C11" w:rsidRDefault="006F6C11" w:rsidP="00015DDB">
      <w:pPr>
        <w:pStyle w:val="Caption"/>
      </w:pPr>
      <w:r>
        <w:t xml:space="preserve">Table </w:t>
      </w:r>
      <w:fldSimple w:instr=" SEQ Table \* ARABIC ">
        <w:r w:rsidR="004C4C8E">
          <w:rPr>
            <w:noProof/>
          </w:rPr>
          <w:t>6</w:t>
        </w:r>
      </w:fldSimple>
      <w:r>
        <w:t>. Properties of Description</w:t>
      </w:r>
    </w:p>
    <w:p w14:paraId="686A3F6F" w14:textId="77777777" w:rsidR="00545325" w:rsidRPr="00A15B15" w:rsidRDefault="00545325" w:rsidP="003564AD">
      <w:pPr>
        <w:pStyle w:val="Heading2"/>
      </w:pPr>
      <w:bookmarkStart w:id="101" w:name="_Toc527640924"/>
      <w:bookmarkStart w:id="102" w:name="_Toc529393512"/>
      <w:bookmarkStart w:id="103" w:name="_Ref527628798"/>
      <w:bookmarkStart w:id="104" w:name="_Ref527628801"/>
      <w:bookmarkStart w:id="105" w:name="_Toc20246108"/>
      <w:bookmarkEnd w:id="101"/>
      <w:bookmarkEnd w:id="102"/>
      <w:r w:rsidRPr="003564AD">
        <w:t>ObservingFacility</w:t>
      </w:r>
      <w:bookmarkEnd w:id="103"/>
      <w:bookmarkEnd w:id="104"/>
      <w:bookmarkEnd w:id="105"/>
    </w:p>
    <w:p w14:paraId="4F10696E" w14:textId="679AA387"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106" w:name="BKM_6B6EB447_B5E0_4269_A63E_5D54B69FB20A"/>
            <w:bookmarkEnd w:id="106"/>
            <w:r w:rsidRPr="00632C16">
              <w:t>Property</w:t>
            </w:r>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r w:rsidRPr="00632C16">
              <w:t>Property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r>
              <w:t>facilitySet</w:t>
            </w:r>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r>
              <w:t>gml:ReferenceType</w:t>
            </w:r>
          </w:p>
        </w:tc>
        <w:tc>
          <w:tcPr>
            <w:tcW w:w="5103" w:type="dxa"/>
            <w:tcMar>
              <w:top w:w="0" w:type="dxa"/>
              <w:left w:w="60" w:type="dxa"/>
              <w:bottom w:w="0" w:type="dxa"/>
              <w:right w:w="60" w:type="dxa"/>
            </w:tcMar>
          </w:tcPr>
          <w:p w14:paraId="49A99E32" w14:textId="77777777" w:rsidR="004C4C8E" w:rsidRDefault="003B2615" w:rsidP="00535418">
            <w:pPr>
              <w:pStyle w:val="Heading4"/>
              <w:rPr>
                <w:ins w:id="107" w:author="Klausen Jörg" w:date="2019-09-24T19:34:00Z"/>
              </w:rPr>
            </w:pPr>
            <w:r>
              <w:t xml:space="preserve">Cf. </w:t>
            </w:r>
            <w:r>
              <w:fldChar w:fldCharType="begin"/>
            </w:r>
            <w:r>
              <w:instrText xml:space="preserve"> REF _Ref527633057 \r \h </w:instrText>
            </w:r>
            <w:r>
              <w:fldChar w:fldCharType="separate"/>
            </w:r>
            <w:r w:rsidR="004C4C8E">
              <w:t>4.3.3.8</w:t>
            </w:r>
            <w:r>
              <w:fldChar w:fldCharType="end"/>
            </w:r>
            <w:r>
              <w:t xml:space="preserve"> </w:t>
            </w:r>
            <w:r>
              <w:fldChar w:fldCharType="begin"/>
            </w:r>
            <w:r>
              <w:instrText xml:space="preserve"> REF _Ref527633064 \h </w:instrText>
            </w:r>
            <w:r>
              <w:fldChar w:fldCharType="separate"/>
            </w:r>
            <w:ins w:id="108" w:author="Klausen Jörg" w:date="2019-09-24T19:34:00Z">
              <w:r w:rsidR="004C4C8E">
                <w:t>&lt;DataType&gt; TimeZone</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24956A55" w14:textId="77777777" w:rsidTr="00D23539">
              <w:trPr>
                <w:tblHeader/>
                <w:ins w:id="109" w:author="Klausen Jörg" w:date="2019-09-24T19:34:00Z"/>
              </w:trPr>
              <w:tc>
                <w:tcPr>
                  <w:tcW w:w="1701" w:type="dxa"/>
                  <w:shd w:val="clear" w:color="auto" w:fill="B8CCE4" w:themeFill="accent1" w:themeFillTint="66"/>
                  <w:tcMar>
                    <w:top w:w="0" w:type="dxa"/>
                    <w:left w:w="60" w:type="dxa"/>
                    <w:bottom w:w="0" w:type="dxa"/>
                    <w:right w:w="60" w:type="dxa"/>
                  </w:tcMar>
                </w:tcPr>
                <w:p w14:paraId="0B26B3D1" w14:textId="77777777" w:rsidR="004C4C8E" w:rsidRPr="0083573F" w:rsidRDefault="004C4C8E" w:rsidP="00D23539">
                  <w:pPr>
                    <w:pStyle w:val="Tableheader"/>
                    <w:rPr>
                      <w:ins w:id="110" w:author="Klausen Jörg" w:date="2019-09-24T19:34:00Z"/>
                      <w:i/>
                      <w:iCs/>
                    </w:rPr>
                  </w:pPr>
                  <w:ins w:id="111"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66CD0F9F" w14:textId="77777777" w:rsidR="004C4C8E" w:rsidRPr="0083573F" w:rsidRDefault="004C4C8E" w:rsidP="00D23539">
                  <w:pPr>
                    <w:pStyle w:val="Tableheader"/>
                    <w:rPr>
                      <w:ins w:id="112" w:author="Klausen Jörg" w:date="2019-09-24T19:34:00Z"/>
                    </w:rPr>
                  </w:pPr>
                  <w:ins w:id="113"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63DD3787" w14:textId="77777777" w:rsidR="004C4C8E" w:rsidRPr="0083573F" w:rsidRDefault="004C4C8E" w:rsidP="00D23539">
                  <w:pPr>
                    <w:pStyle w:val="Tableheader"/>
                    <w:rPr>
                      <w:ins w:id="114" w:author="Klausen Jörg" w:date="2019-09-24T19:34:00Z"/>
                    </w:rPr>
                  </w:pPr>
                  <w:ins w:id="115"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38A81E0B" w14:textId="77777777" w:rsidR="004C4C8E" w:rsidRPr="0083573F" w:rsidRDefault="004C4C8E" w:rsidP="00D23539">
                  <w:pPr>
                    <w:pStyle w:val="Tableheader"/>
                    <w:rPr>
                      <w:ins w:id="116" w:author="Klausen Jörg" w:date="2019-09-24T19:34:00Z"/>
                    </w:rPr>
                  </w:pPr>
                  <w:ins w:id="117" w:author="Klausen Jörg" w:date="2019-09-24T19:34:00Z">
                    <w:r w:rsidRPr="0083573F">
                      <w:t>Property Description</w:t>
                    </w:r>
                  </w:ins>
                </w:p>
              </w:tc>
            </w:tr>
            <w:tr w:rsidR="004C4C8E" w14:paraId="77E01282" w14:textId="77777777" w:rsidTr="00D23539">
              <w:trPr>
                <w:ins w:id="118" w:author="Klausen Jörg" w:date="2019-09-24T19:34:00Z"/>
              </w:trPr>
              <w:tc>
                <w:tcPr>
                  <w:tcW w:w="1701" w:type="dxa"/>
                  <w:tcMar>
                    <w:top w:w="0" w:type="dxa"/>
                    <w:left w:w="60" w:type="dxa"/>
                    <w:bottom w:w="0" w:type="dxa"/>
                    <w:right w:w="60" w:type="dxa"/>
                  </w:tcMar>
                </w:tcPr>
                <w:p w14:paraId="131D0CA8" w14:textId="77777777" w:rsidR="004C4C8E" w:rsidRPr="0083573F" w:rsidRDefault="004C4C8E" w:rsidP="00D23539">
                  <w:pPr>
                    <w:pStyle w:val="Tablebody"/>
                    <w:rPr>
                      <w:ins w:id="119" w:author="Klausen Jörg" w:date="2019-09-24T19:34:00Z"/>
                    </w:rPr>
                  </w:pPr>
                  <w:ins w:id="120" w:author="Klausen Jörg" w:date="2019-09-24T19:34:00Z">
                    <w:r>
                      <w:t>timeZone</w:t>
                    </w:r>
                  </w:ins>
                </w:p>
              </w:tc>
              <w:tc>
                <w:tcPr>
                  <w:tcW w:w="1134" w:type="dxa"/>
                  <w:tcMar>
                    <w:top w:w="0" w:type="dxa"/>
                    <w:left w:w="60" w:type="dxa"/>
                    <w:bottom w:w="0" w:type="dxa"/>
                    <w:right w:w="60" w:type="dxa"/>
                  </w:tcMar>
                </w:tcPr>
                <w:p w14:paraId="5C7B5156" w14:textId="77777777" w:rsidR="004C4C8E" w:rsidRPr="0083573F" w:rsidRDefault="004C4C8E" w:rsidP="00D23539">
                  <w:pPr>
                    <w:pStyle w:val="Tablebody"/>
                    <w:rPr>
                      <w:ins w:id="121" w:author="Klausen Jörg" w:date="2019-09-24T19:34:00Z"/>
                      <w:rFonts w:eastAsia="Arial" w:cs="Arial"/>
                    </w:rPr>
                  </w:pPr>
                  <w:ins w:id="122" w:author="Klausen Jörg" w:date="2019-09-24T19:34:00Z">
                    <w:r w:rsidRPr="0083573F">
                      <w:t>1..</w:t>
                    </w:r>
                    <w:r>
                      <w:t>1</w:t>
                    </w:r>
                  </w:ins>
                </w:p>
              </w:tc>
              <w:tc>
                <w:tcPr>
                  <w:tcW w:w="1701" w:type="dxa"/>
                  <w:tcMar>
                    <w:top w:w="0" w:type="dxa"/>
                    <w:left w:w="60" w:type="dxa"/>
                    <w:bottom w:w="0" w:type="dxa"/>
                    <w:right w:w="60" w:type="dxa"/>
                  </w:tcMar>
                </w:tcPr>
                <w:p w14:paraId="01EC34F3" w14:textId="77777777" w:rsidR="004C4C8E" w:rsidRPr="0083573F" w:rsidRDefault="004C4C8E" w:rsidP="00D23539">
                  <w:pPr>
                    <w:pStyle w:val="Tablebody"/>
                    <w:rPr>
                      <w:ins w:id="123" w:author="Klausen Jörg" w:date="2019-09-24T19:34:00Z"/>
                      <w:rFonts w:eastAsia="Arial" w:cs="Arial"/>
                    </w:rPr>
                  </w:pPr>
                  <w:ins w:id="124" w:author="Klausen Jörg" w:date="2019-09-24T19:34:00Z">
                    <w:r>
                      <w:t>TimeZoneType</w:t>
                    </w:r>
                  </w:ins>
                </w:p>
              </w:tc>
              <w:tc>
                <w:tcPr>
                  <w:tcW w:w="5103" w:type="dxa"/>
                  <w:tcMar>
                    <w:top w:w="0" w:type="dxa"/>
                    <w:left w:w="60" w:type="dxa"/>
                    <w:bottom w:w="0" w:type="dxa"/>
                    <w:right w:w="60" w:type="dxa"/>
                  </w:tcMar>
                </w:tcPr>
                <w:p w14:paraId="5DB8068C" w14:textId="77777777" w:rsidR="004C4C8E" w:rsidRPr="00015DDB" w:rsidRDefault="004C4C8E" w:rsidP="00535418">
                  <w:pPr>
                    <w:pStyle w:val="Tablebody"/>
                    <w:rPr>
                      <w:ins w:id="125" w:author="Klausen Jörg" w:date="2019-09-24T19:34:00Z"/>
                    </w:rPr>
                  </w:pPr>
                  <w:ins w:id="126" w:author="Klausen Jörg" w:date="2019-09-24T19:34:00Z">
                    <w:r>
                      <w:t xml:space="preserve">Time zone of the ObservingFacility, from the TimeZoneType codelist. </w:t>
                    </w:r>
                  </w:ins>
                </w:p>
              </w:tc>
            </w:tr>
            <w:tr w:rsidR="004C4C8E" w:rsidRPr="00640857" w14:paraId="418F5443" w14:textId="77777777" w:rsidTr="00D23539">
              <w:trPr>
                <w:ins w:id="127" w:author="Klausen Jörg" w:date="2019-09-24T19:34:00Z"/>
              </w:trPr>
              <w:tc>
                <w:tcPr>
                  <w:tcW w:w="1701" w:type="dxa"/>
                  <w:tcMar>
                    <w:top w:w="0" w:type="dxa"/>
                    <w:left w:w="60" w:type="dxa"/>
                    <w:bottom w:w="0" w:type="dxa"/>
                    <w:right w:w="60" w:type="dxa"/>
                  </w:tcMar>
                </w:tcPr>
                <w:p w14:paraId="6A32FA6A" w14:textId="77777777" w:rsidR="004C4C8E" w:rsidRPr="00640857" w:rsidRDefault="004C4C8E" w:rsidP="00D23539">
                  <w:pPr>
                    <w:pStyle w:val="Tablebody"/>
                    <w:rPr>
                      <w:ins w:id="128" w:author="Klausen Jörg" w:date="2019-09-24T19:34:00Z"/>
                    </w:rPr>
                  </w:pPr>
                  <w:ins w:id="129" w:author="Klausen Jörg" w:date="2019-09-24T19:34:00Z">
                    <w:r>
                      <w:t>validPeriod</w:t>
                    </w:r>
                  </w:ins>
                </w:p>
              </w:tc>
              <w:tc>
                <w:tcPr>
                  <w:tcW w:w="1134" w:type="dxa"/>
                  <w:tcMar>
                    <w:top w:w="0" w:type="dxa"/>
                    <w:left w:w="60" w:type="dxa"/>
                    <w:bottom w:w="0" w:type="dxa"/>
                    <w:right w:w="60" w:type="dxa"/>
                  </w:tcMar>
                </w:tcPr>
                <w:p w14:paraId="40BD91A5" w14:textId="77777777" w:rsidR="004C4C8E" w:rsidRPr="00640857" w:rsidRDefault="004C4C8E" w:rsidP="00D23539">
                  <w:pPr>
                    <w:pStyle w:val="Tablebody"/>
                    <w:rPr>
                      <w:ins w:id="130" w:author="Klausen Jörg" w:date="2019-09-24T19:34:00Z"/>
                      <w:rFonts w:eastAsia="Arial" w:cs="Arial"/>
                      <w:color w:val="0F0F0F"/>
                    </w:rPr>
                  </w:pPr>
                  <w:ins w:id="131" w:author="Klausen Jörg" w:date="2019-09-24T19:34:00Z">
                    <w:r>
                      <w:rPr>
                        <w:color w:val="0F0F0F"/>
                      </w:rPr>
                      <w:t>0..1</w:t>
                    </w:r>
                  </w:ins>
                </w:p>
              </w:tc>
              <w:tc>
                <w:tcPr>
                  <w:tcW w:w="1701" w:type="dxa"/>
                  <w:tcMar>
                    <w:top w:w="0" w:type="dxa"/>
                    <w:left w:w="60" w:type="dxa"/>
                    <w:bottom w:w="0" w:type="dxa"/>
                    <w:right w:w="60" w:type="dxa"/>
                  </w:tcMar>
                </w:tcPr>
                <w:p w14:paraId="43893850" w14:textId="77777777" w:rsidR="004C4C8E" w:rsidRPr="00640857" w:rsidRDefault="004C4C8E" w:rsidP="00D23539">
                  <w:pPr>
                    <w:pStyle w:val="Tablebody"/>
                    <w:rPr>
                      <w:ins w:id="132" w:author="Klausen Jörg" w:date="2019-09-24T19:34:00Z"/>
                      <w:rFonts w:eastAsia="Arial" w:cs="Arial"/>
                    </w:rPr>
                  </w:pPr>
                  <w:ins w:id="133" w:author="Klausen Jörg" w:date="2019-09-24T19:34:00Z">
                    <w:r>
                      <w:t>gml:TimePeriod</w:t>
                    </w:r>
                  </w:ins>
                </w:p>
              </w:tc>
              <w:tc>
                <w:tcPr>
                  <w:tcW w:w="5103" w:type="dxa"/>
                  <w:tcMar>
                    <w:top w:w="0" w:type="dxa"/>
                    <w:left w:w="60" w:type="dxa"/>
                    <w:bottom w:w="0" w:type="dxa"/>
                    <w:right w:w="60" w:type="dxa"/>
                  </w:tcMar>
                </w:tcPr>
                <w:p w14:paraId="024238F2" w14:textId="77777777" w:rsidR="004C4C8E" w:rsidRPr="00640857" w:rsidRDefault="004C4C8E" w:rsidP="008B7495">
                  <w:pPr>
                    <w:pStyle w:val="Tablebody"/>
                    <w:rPr>
                      <w:ins w:id="134" w:author="Klausen Jörg" w:date="2019-09-24T19:34:00Z"/>
                      <w:rFonts w:eastAsia="Arial" w:cs="Arial"/>
                    </w:rPr>
                  </w:pPr>
                  <w:ins w:id="135" w:author="Klausen Jörg" w:date="2019-09-24T19:34:00Z">
                    <w:r>
                      <w:t>Specifies at least the begin date of the indicated TimeZone. If omitted, the dateEstablished of the facility will be assumed.</w:t>
                    </w:r>
                  </w:ins>
                </w:p>
              </w:tc>
            </w:tr>
          </w:tbl>
          <w:p w14:paraId="32A05899" w14:textId="77777777" w:rsidR="004C4C8E" w:rsidRDefault="004C4C8E" w:rsidP="00535418">
            <w:pPr>
              <w:pStyle w:val="Caption"/>
              <w:rPr>
                <w:ins w:id="136" w:author="Klausen Jörg" w:date="2019-09-24T19:34:00Z"/>
              </w:rPr>
            </w:pPr>
            <w:ins w:id="137" w:author="Klausen Jörg" w:date="2019-09-24T19:34:00Z">
              <w:r>
                <w:t xml:space="preserve">Table </w:t>
              </w:r>
              <w:r>
                <w:rPr>
                  <w:noProof/>
                </w:rPr>
                <w:t>15</w:t>
              </w:r>
              <w:r w:rsidRPr="00814FD8">
                <w:t xml:space="preserve"> Properties of </w:t>
              </w:r>
              <w:r>
                <w:t>TimeZone</w:t>
              </w:r>
            </w:ins>
          </w:p>
          <w:p w14:paraId="4C73B049" w14:textId="77777777" w:rsidR="004C4C8E" w:rsidRDefault="004C4C8E" w:rsidP="00955E8C">
            <w:pPr>
              <w:pStyle w:val="Heading4"/>
              <w:rPr>
                <w:ins w:id="138" w:author="Klausen Jörg" w:date="2019-09-24T19:34:00Z"/>
              </w:rPr>
            </w:pPr>
            <w:ins w:id="139" w:author="Klausen Jörg" w:date="2019-09-24T19:34:00Z">
              <w:r>
                <w:t>&lt;DataType&gt;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4C8E" w14:paraId="0BCEB0F7" w14:textId="77777777" w:rsidTr="00D23539">
              <w:trPr>
                <w:tblHeader/>
                <w:ins w:id="140" w:author="Klausen Jörg" w:date="2019-09-24T19:34:00Z"/>
              </w:trPr>
              <w:tc>
                <w:tcPr>
                  <w:tcW w:w="1701" w:type="dxa"/>
                  <w:shd w:val="clear" w:color="auto" w:fill="B8CCE4" w:themeFill="accent1" w:themeFillTint="66"/>
                  <w:tcMar>
                    <w:top w:w="0" w:type="dxa"/>
                    <w:left w:w="60" w:type="dxa"/>
                    <w:bottom w:w="0" w:type="dxa"/>
                    <w:right w:w="60" w:type="dxa"/>
                  </w:tcMar>
                </w:tcPr>
                <w:p w14:paraId="0D3EBE09" w14:textId="77777777" w:rsidR="004C4C8E" w:rsidRPr="0083573F" w:rsidRDefault="004C4C8E" w:rsidP="00D23539">
                  <w:pPr>
                    <w:pStyle w:val="Tableheader"/>
                    <w:rPr>
                      <w:ins w:id="141" w:author="Klausen Jörg" w:date="2019-09-24T19:34:00Z"/>
                      <w:i/>
                      <w:iCs/>
                    </w:rPr>
                  </w:pPr>
                  <w:ins w:id="142" w:author="Klausen Jörg" w:date="2019-09-24T19:34:00Z">
                    <w:r w:rsidRPr="0083573F">
                      <w:t>Property</w:t>
                    </w:r>
                  </w:ins>
                </w:p>
              </w:tc>
              <w:tc>
                <w:tcPr>
                  <w:tcW w:w="1134" w:type="dxa"/>
                  <w:shd w:val="clear" w:color="auto" w:fill="B8CCE4" w:themeFill="accent1" w:themeFillTint="66"/>
                  <w:tcMar>
                    <w:top w:w="0" w:type="dxa"/>
                    <w:left w:w="60" w:type="dxa"/>
                    <w:bottom w:w="0" w:type="dxa"/>
                    <w:right w:w="60" w:type="dxa"/>
                  </w:tcMar>
                </w:tcPr>
                <w:p w14:paraId="3B0D06C2" w14:textId="77777777" w:rsidR="004C4C8E" w:rsidRPr="0083573F" w:rsidRDefault="004C4C8E" w:rsidP="00D23539">
                  <w:pPr>
                    <w:pStyle w:val="Tableheader"/>
                    <w:rPr>
                      <w:ins w:id="143" w:author="Klausen Jörg" w:date="2019-09-24T19:34:00Z"/>
                    </w:rPr>
                  </w:pPr>
                  <w:ins w:id="144" w:author="Klausen Jörg" w:date="2019-09-24T19:34:00Z">
                    <w:r w:rsidRPr="0083573F">
                      <w:t>Cardinality</w:t>
                    </w:r>
                  </w:ins>
                </w:p>
              </w:tc>
              <w:tc>
                <w:tcPr>
                  <w:tcW w:w="1701" w:type="dxa"/>
                  <w:shd w:val="clear" w:color="auto" w:fill="B8CCE4" w:themeFill="accent1" w:themeFillTint="66"/>
                  <w:tcMar>
                    <w:top w:w="0" w:type="dxa"/>
                    <w:left w:w="60" w:type="dxa"/>
                    <w:bottom w:w="0" w:type="dxa"/>
                    <w:right w:w="60" w:type="dxa"/>
                  </w:tcMar>
                </w:tcPr>
                <w:p w14:paraId="7DC90FBF" w14:textId="77777777" w:rsidR="004C4C8E" w:rsidRPr="0083573F" w:rsidRDefault="004C4C8E" w:rsidP="00D23539">
                  <w:pPr>
                    <w:pStyle w:val="Tableheader"/>
                    <w:rPr>
                      <w:ins w:id="145" w:author="Klausen Jörg" w:date="2019-09-24T19:34:00Z"/>
                    </w:rPr>
                  </w:pPr>
                  <w:ins w:id="146" w:author="Klausen Jörg" w:date="2019-09-24T19:34:00Z">
                    <w:r>
                      <w:t>Type</w:t>
                    </w:r>
                  </w:ins>
                </w:p>
              </w:tc>
              <w:tc>
                <w:tcPr>
                  <w:tcW w:w="5103" w:type="dxa"/>
                  <w:shd w:val="clear" w:color="auto" w:fill="B8CCE4" w:themeFill="accent1" w:themeFillTint="66"/>
                  <w:tcMar>
                    <w:top w:w="0" w:type="dxa"/>
                    <w:left w:w="60" w:type="dxa"/>
                    <w:bottom w:w="0" w:type="dxa"/>
                    <w:right w:w="60" w:type="dxa"/>
                  </w:tcMar>
                </w:tcPr>
                <w:p w14:paraId="256E1956" w14:textId="77777777" w:rsidR="004C4C8E" w:rsidRPr="0083573F" w:rsidRDefault="004C4C8E" w:rsidP="00D23539">
                  <w:pPr>
                    <w:pStyle w:val="Tableheader"/>
                    <w:rPr>
                      <w:ins w:id="147" w:author="Klausen Jörg" w:date="2019-09-24T19:34:00Z"/>
                    </w:rPr>
                  </w:pPr>
                  <w:ins w:id="148" w:author="Klausen Jörg" w:date="2019-09-24T19:34:00Z">
                    <w:r w:rsidRPr="0083573F">
                      <w:t>Property Description</w:t>
                    </w:r>
                  </w:ins>
                </w:p>
              </w:tc>
            </w:tr>
            <w:tr w:rsidR="004C4C8E" w14:paraId="4CD259CC" w14:textId="77777777" w:rsidTr="00D23539">
              <w:trPr>
                <w:ins w:id="149" w:author="Klausen Jörg" w:date="2019-09-24T19:34:00Z"/>
              </w:trPr>
              <w:tc>
                <w:tcPr>
                  <w:tcW w:w="1701" w:type="dxa"/>
                  <w:tcMar>
                    <w:top w:w="0" w:type="dxa"/>
                    <w:left w:w="60" w:type="dxa"/>
                    <w:bottom w:w="0" w:type="dxa"/>
                    <w:right w:w="60" w:type="dxa"/>
                  </w:tcMar>
                </w:tcPr>
                <w:p w14:paraId="1367BA77" w14:textId="77777777" w:rsidR="004C4C8E" w:rsidRPr="0083573F" w:rsidRDefault="004C4C8E" w:rsidP="00D23539">
                  <w:pPr>
                    <w:pStyle w:val="Tablebody"/>
                    <w:rPr>
                      <w:ins w:id="150" w:author="Klausen Jörg" w:date="2019-09-24T19:34:00Z"/>
                    </w:rPr>
                  </w:pPr>
                  <w:ins w:id="151" w:author="Klausen Jörg" w:date="2019-09-24T19:34:00Z">
                    <w:r>
                      <w:t>population10km</w:t>
                    </w:r>
                  </w:ins>
                </w:p>
              </w:tc>
              <w:tc>
                <w:tcPr>
                  <w:tcW w:w="1134" w:type="dxa"/>
                  <w:tcMar>
                    <w:top w:w="0" w:type="dxa"/>
                    <w:left w:w="60" w:type="dxa"/>
                    <w:bottom w:w="0" w:type="dxa"/>
                    <w:right w:w="60" w:type="dxa"/>
                  </w:tcMar>
                </w:tcPr>
                <w:p w14:paraId="0D692CB1" w14:textId="77777777" w:rsidR="004C4C8E" w:rsidRPr="0083573F" w:rsidRDefault="004C4C8E" w:rsidP="00D23539">
                  <w:pPr>
                    <w:pStyle w:val="Tablebody"/>
                    <w:rPr>
                      <w:ins w:id="152" w:author="Klausen Jörg" w:date="2019-09-24T19:34:00Z"/>
                      <w:rFonts w:eastAsia="Arial" w:cs="Arial"/>
                    </w:rPr>
                  </w:pPr>
                  <w:ins w:id="153" w:author="Klausen Jörg" w:date="2019-09-24T19:34:00Z">
                    <w:r>
                      <w:t>0</w:t>
                    </w:r>
                    <w:r w:rsidRPr="0083573F">
                      <w:t>..</w:t>
                    </w:r>
                    <w:r>
                      <w:t>1</w:t>
                    </w:r>
                  </w:ins>
                </w:p>
              </w:tc>
              <w:tc>
                <w:tcPr>
                  <w:tcW w:w="1701" w:type="dxa"/>
                  <w:tcMar>
                    <w:top w:w="0" w:type="dxa"/>
                    <w:left w:w="60" w:type="dxa"/>
                    <w:bottom w:w="0" w:type="dxa"/>
                    <w:right w:w="60" w:type="dxa"/>
                  </w:tcMar>
                </w:tcPr>
                <w:p w14:paraId="16E44464" w14:textId="77777777" w:rsidR="004C4C8E" w:rsidRPr="0083573F" w:rsidRDefault="004C4C8E" w:rsidP="00D23539">
                  <w:pPr>
                    <w:pStyle w:val="Tablebody"/>
                    <w:rPr>
                      <w:ins w:id="154" w:author="Klausen Jörg" w:date="2019-09-24T19:34:00Z"/>
                      <w:rFonts w:eastAsia="Arial" w:cs="Arial"/>
                    </w:rPr>
                  </w:pPr>
                  <w:ins w:id="155" w:author="Klausen Jörg" w:date="2019-09-24T19:34:00Z">
                    <w:r>
                      <w:t>Integer</w:t>
                    </w:r>
                  </w:ins>
                </w:p>
              </w:tc>
              <w:tc>
                <w:tcPr>
                  <w:tcW w:w="5103" w:type="dxa"/>
                  <w:tcMar>
                    <w:top w:w="0" w:type="dxa"/>
                    <w:left w:w="60" w:type="dxa"/>
                    <w:bottom w:w="0" w:type="dxa"/>
                    <w:right w:w="60" w:type="dxa"/>
                  </w:tcMar>
                </w:tcPr>
                <w:p w14:paraId="4E206BBF" w14:textId="77777777" w:rsidR="004C4C8E" w:rsidRPr="00015DDB" w:rsidRDefault="004C4C8E" w:rsidP="00D23539">
                  <w:pPr>
                    <w:pStyle w:val="Tablebody"/>
                    <w:rPr>
                      <w:ins w:id="156" w:author="Klausen Jörg" w:date="2019-09-24T19:34:00Z"/>
                    </w:rPr>
                  </w:pPr>
                  <w:ins w:id="157" w:author="Klausen Jörg" w:date="2019-09-24T19:34:00Z">
                    <w:r>
                      <w:t xml:space="preserve">Population within a 10 km radius of the ObservingFacility </w:t>
                    </w:r>
                  </w:ins>
                </w:p>
              </w:tc>
            </w:tr>
            <w:tr w:rsidR="004C4C8E" w14:paraId="16B4979C" w14:textId="77777777" w:rsidTr="00D23539">
              <w:trPr>
                <w:ins w:id="158" w:author="Klausen Jörg" w:date="2019-09-24T19:34:00Z"/>
              </w:trPr>
              <w:tc>
                <w:tcPr>
                  <w:tcW w:w="1701" w:type="dxa"/>
                  <w:tcMar>
                    <w:top w:w="0" w:type="dxa"/>
                    <w:left w:w="60" w:type="dxa"/>
                    <w:bottom w:w="0" w:type="dxa"/>
                    <w:right w:w="60" w:type="dxa"/>
                  </w:tcMar>
                </w:tcPr>
                <w:p w14:paraId="3CCBD807" w14:textId="77777777" w:rsidR="004C4C8E" w:rsidRDefault="004C4C8E" w:rsidP="00D23539">
                  <w:pPr>
                    <w:pStyle w:val="Tablebody"/>
                    <w:rPr>
                      <w:ins w:id="159" w:author="Klausen Jörg" w:date="2019-09-24T19:34:00Z"/>
                    </w:rPr>
                  </w:pPr>
                  <w:ins w:id="160" w:author="Klausen Jörg" w:date="2019-09-24T19:34:00Z">
                    <w:r>
                      <w:t>population50km</w:t>
                    </w:r>
                  </w:ins>
                </w:p>
              </w:tc>
              <w:tc>
                <w:tcPr>
                  <w:tcW w:w="1134" w:type="dxa"/>
                  <w:tcMar>
                    <w:top w:w="0" w:type="dxa"/>
                    <w:left w:w="60" w:type="dxa"/>
                    <w:bottom w:w="0" w:type="dxa"/>
                    <w:right w:w="60" w:type="dxa"/>
                  </w:tcMar>
                </w:tcPr>
                <w:p w14:paraId="732B541D" w14:textId="77777777" w:rsidR="004C4C8E" w:rsidRDefault="004C4C8E" w:rsidP="00D23539">
                  <w:pPr>
                    <w:pStyle w:val="Tablebody"/>
                    <w:rPr>
                      <w:ins w:id="161" w:author="Klausen Jörg" w:date="2019-09-24T19:34:00Z"/>
                    </w:rPr>
                  </w:pPr>
                  <w:ins w:id="162" w:author="Klausen Jörg" w:date="2019-09-24T19:34:00Z">
                    <w:r>
                      <w:t>0</w:t>
                    </w:r>
                    <w:r w:rsidRPr="0083573F">
                      <w:t>..</w:t>
                    </w:r>
                    <w:r>
                      <w:t>1</w:t>
                    </w:r>
                  </w:ins>
                </w:p>
              </w:tc>
              <w:tc>
                <w:tcPr>
                  <w:tcW w:w="1701" w:type="dxa"/>
                  <w:tcMar>
                    <w:top w:w="0" w:type="dxa"/>
                    <w:left w:w="60" w:type="dxa"/>
                    <w:bottom w:w="0" w:type="dxa"/>
                    <w:right w:w="60" w:type="dxa"/>
                  </w:tcMar>
                </w:tcPr>
                <w:p w14:paraId="6046D8FD" w14:textId="77777777" w:rsidR="004C4C8E" w:rsidRDefault="004C4C8E" w:rsidP="00D23539">
                  <w:pPr>
                    <w:pStyle w:val="Tablebody"/>
                    <w:rPr>
                      <w:ins w:id="163" w:author="Klausen Jörg" w:date="2019-09-24T19:34:00Z"/>
                    </w:rPr>
                  </w:pPr>
                  <w:ins w:id="164" w:author="Klausen Jörg" w:date="2019-09-24T19:34:00Z">
                    <w:r>
                      <w:t>Integer</w:t>
                    </w:r>
                  </w:ins>
                </w:p>
              </w:tc>
              <w:tc>
                <w:tcPr>
                  <w:tcW w:w="5103" w:type="dxa"/>
                  <w:tcMar>
                    <w:top w:w="0" w:type="dxa"/>
                    <w:left w:w="60" w:type="dxa"/>
                    <w:bottom w:w="0" w:type="dxa"/>
                    <w:right w:w="60" w:type="dxa"/>
                  </w:tcMar>
                </w:tcPr>
                <w:p w14:paraId="18FF56E0" w14:textId="77777777" w:rsidR="004C4C8E" w:rsidRDefault="004C4C8E" w:rsidP="00D23539">
                  <w:pPr>
                    <w:pStyle w:val="Tablebody"/>
                    <w:rPr>
                      <w:ins w:id="165" w:author="Klausen Jörg" w:date="2019-09-24T19:34:00Z"/>
                    </w:rPr>
                  </w:pPr>
                  <w:ins w:id="166" w:author="Klausen Jörg" w:date="2019-09-24T19:34:00Z">
                    <w:r>
                      <w:t xml:space="preserve">Population within a 10 km radius of the ObservingFacility </w:t>
                    </w:r>
                  </w:ins>
                </w:p>
              </w:tc>
            </w:tr>
            <w:tr w:rsidR="004C4C8E" w:rsidRPr="00640857" w14:paraId="136395E9" w14:textId="77777777" w:rsidTr="00D23539">
              <w:trPr>
                <w:ins w:id="167" w:author="Klausen Jörg" w:date="2019-09-24T19:34:00Z"/>
              </w:trPr>
              <w:tc>
                <w:tcPr>
                  <w:tcW w:w="1701" w:type="dxa"/>
                  <w:tcMar>
                    <w:top w:w="0" w:type="dxa"/>
                    <w:left w:w="60" w:type="dxa"/>
                    <w:bottom w:w="0" w:type="dxa"/>
                    <w:right w:w="60" w:type="dxa"/>
                  </w:tcMar>
                </w:tcPr>
                <w:p w14:paraId="2928F30C" w14:textId="77777777" w:rsidR="004C4C8E" w:rsidRPr="00640857" w:rsidRDefault="004C4C8E" w:rsidP="00D23539">
                  <w:pPr>
                    <w:pStyle w:val="Tablebody"/>
                    <w:rPr>
                      <w:ins w:id="168" w:author="Klausen Jörg" w:date="2019-09-24T19:34:00Z"/>
                    </w:rPr>
                  </w:pPr>
                  <w:ins w:id="169" w:author="Klausen Jörg" w:date="2019-09-24T19:34:00Z">
                    <w:r>
                      <w:t>validPeriod</w:t>
                    </w:r>
                  </w:ins>
                </w:p>
              </w:tc>
              <w:tc>
                <w:tcPr>
                  <w:tcW w:w="1134" w:type="dxa"/>
                  <w:tcMar>
                    <w:top w:w="0" w:type="dxa"/>
                    <w:left w:w="60" w:type="dxa"/>
                    <w:bottom w:w="0" w:type="dxa"/>
                    <w:right w:w="60" w:type="dxa"/>
                  </w:tcMar>
                </w:tcPr>
                <w:p w14:paraId="2300CFC1" w14:textId="77777777" w:rsidR="004C4C8E" w:rsidRPr="00640857" w:rsidRDefault="004C4C8E" w:rsidP="00D23539">
                  <w:pPr>
                    <w:pStyle w:val="Tablebody"/>
                    <w:rPr>
                      <w:ins w:id="170" w:author="Klausen Jörg" w:date="2019-09-24T19:34:00Z"/>
                      <w:rFonts w:eastAsia="Arial" w:cs="Arial"/>
                      <w:color w:val="0F0F0F"/>
                    </w:rPr>
                  </w:pPr>
                  <w:ins w:id="171" w:author="Klausen Jörg" w:date="2019-09-24T19:34:00Z">
                    <w:r>
                      <w:rPr>
                        <w:color w:val="0F0F0F"/>
                      </w:rPr>
                      <w:t>0..1</w:t>
                    </w:r>
                  </w:ins>
                </w:p>
              </w:tc>
              <w:tc>
                <w:tcPr>
                  <w:tcW w:w="1701" w:type="dxa"/>
                  <w:tcMar>
                    <w:top w:w="0" w:type="dxa"/>
                    <w:left w:w="60" w:type="dxa"/>
                    <w:bottom w:w="0" w:type="dxa"/>
                    <w:right w:w="60" w:type="dxa"/>
                  </w:tcMar>
                </w:tcPr>
                <w:p w14:paraId="712EE206" w14:textId="77777777" w:rsidR="004C4C8E" w:rsidRPr="00640857" w:rsidRDefault="004C4C8E" w:rsidP="00D23539">
                  <w:pPr>
                    <w:pStyle w:val="Tablebody"/>
                    <w:rPr>
                      <w:ins w:id="172" w:author="Klausen Jörg" w:date="2019-09-24T19:34:00Z"/>
                      <w:rFonts w:eastAsia="Arial" w:cs="Arial"/>
                    </w:rPr>
                  </w:pPr>
                  <w:ins w:id="173" w:author="Klausen Jörg" w:date="2019-09-24T19:34:00Z">
                    <w:r>
                      <w:t>gml:TimePeriod</w:t>
                    </w:r>
                  </w:ins>
                </w:p>
              </w:tc>
              <w:tc>
                <w:tcPr>
                  <w:tcW w:w="5103" w:type="dxa"/>
                  <w:tcMar>
                    <w:top w:w="0" w:type="dxa"/>
                    <w:left w:w="60" w:type="dxa"/>
                    <w:bottom w:w="0" w:type="dxa"/>
                    <w:right w:w="60" w:type="dxa"/>
                  </w:tcMar>
                </w:tcPr>
                <w:p w14:paraId="2EA1E1E3" w14:textId="77777777" w:rsidR="004C4C8E" w:rsidRPr="00640857" w:rsidRDefault="004C4C8E" w:rsidP="008B7495">
                  <w:pPr>
                    <w:pStyle w:val="Tablebody"/>
                    <w:rPr>
                      <w:ins w:id="174" w:author="Klausen Jörg" w:date="2019-09-24T19:34:00Z"/>
                      <w:rFonts w:eastAsia="Arial" w:cs="Arial"/>
                    </w:rPr>
                  </w:pPr>
                  <w:ins w:id="175" w:author="Klausen Jörg" w:date="2019-09-24T19:34:00Z">
                    <w:r>
                      <w:t>Specifies at least the begin date of the indicated Population. If omitted, the dateEstablished of the facility will be assumed.</w:t>
                    </w:r>
                  </w:ins>
                </w:p>
              </w:tc>
            </w:tr>
          </w:tbl>
          <w:p w14:paraId="6E7ADA51" w14:textId="77777777" w:rsidR="004C4C8E" w:rsidRPr="00955E8C" w:rsidRDefault="004C4C8E" w:rsidP="00955E8C">
            <w:pPr>
              <w:pStyle w:val="Caption"/>
              <w:rPr>
                <w:ins w:id="176" w:author="Klausen Jörg" w:date="2019-09-24T19:34:00Z"/>
              </w:rPr>
            </w:pPr>
            <w:ins w:id="177" w:author="Klausen Jörg" w:date="2019-09-24T19:34:00Z">
              <w:r>
                <w:t xml:space="preserve">Table </w:t>
              </w:r>
              <w:r>
                <w:rPr>
                  <w:noProof/>
                </w:rPr>
                <w:t>16</w:t>
              </w:r>
              <w:r w:rsidRPr="00814FD8">
                <w:t xml:space="preserve"> Properties of </w:t>
              </w:r>
              <w:r>
                <w:t>Population</w:t>
              </w:r>
            </w:ins>
          </w:p>
          <w:p w14:paraId="71D0B28B" w14:textId="77777777" w:rsidR="00C643C5" w:rsidDel="00CA502A" w:rsidRDefault="004C4C8E" w:rsidP="00535418">
            <w:pPr>
              <w:pStyle w:val="Heading4"/>
              <w:rPr>
                <w:del w:id="178" w:author="Klausen Jörg" w:date="2019-01-21T09:43:00Z"/>
              </w:rPr>
            </w:pPr>
            <w:ins w:id="179" w:author="Klausen Jörg" w:date="2019-09-24T19:34:00Z">
              <w:r w:rsidRPr="003564AD">
                <w:t>FacilitySet</w:t>
              </w:r>
            </w:ins>
            <w:del w:id="180"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181"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182" w:author="Klausen Jörg" w:date="2019-01-21T09:43:00Z"/>
                      <w:i/>
                      <w:iCs/>
                    </w:rPr>
                  </w:pPr>
                  <w:del w:id="183"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184" w:author="Klausen Jörg" w:date="2019-01-21T09:43:00Z"/>
                    </w:rPr>
                  </w:pPr>
                  <w:del w:id="185"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186" w:author="Klausen Jörg" w:date="2019-01-21T09:43:00Z"/>
                    </w:rPr>
                  </w:pPr>
                  <w:del w:id="187"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188" w:author="Klausen Jörg" w:date="2019-01-21T09:43:00Z"/>
                    </w:rPr>
                  </w:pPr>
                  <w:del w:id="189" w:author="Klausen Jörg" w:date="2019-01-21T09:43:00Z">
                    <w:r w:rsidRPr="0083573F" w:rsidDel="00CA502A">
                      <w:delText>Property Description</w:delText>
                    </w:r>
                  </w:del>
                </w:p>
              </w:tc>
            </w:tr>
            <w:tr w:rsidR="00C643C5" w:rsidDel="00CA502A" w14:paraId="60418BC8" w14:textId="77777777" w:rsidTr="00D23539">
              <w:trPr>
                <w:del w:id="190"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191" w:author="Klausen Jörg" w:date="2019-01-21T09:43:00Z"/>
                    </w:rPr>
                  </w:pPr>
                  <w:del w:id="192"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193" w:author="Klausen Jörg" w:date="2019-01-21T09:43:00Z"/>
                      <w:rFonts w:eastAsia="Arial" w:cs="Arial"/>
                    </w:rPr>
                  </w:pPr>
                  <w:del w:id="194"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195" w:author="Klausen Jörg" w:date="2019-01-21T09:43:00Z"/>
                      <w:rFonts w:eastAsia="Arial" w:cs="Arial"/>
                    </w:rPr>
                  </w:pPr>
                  <w:del w:id="196"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197" w:author="Klausen Jörg" w:date="2019-01-21T09:43:00Z"/>
                    </w:rPr>
                  </w:pPr>
                  <w:del w:id="198"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199"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200" w:author="Klausen Jörg" w:date="2019-01-21T09:43:00Z"/>
                    </w:rPr>
                  </w:pPr>
                  <w:del w:id="201"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202" w:author="Klausen Jörg" w:date="2019-01-21T09:43:00Z"/>
                      <w:rFonts w:eastAsia="Arial" w:cs="Arial"/>
                      <w:color w:val="0F0F0F"/>
                    </w:rPr>
                  </w:pPr>
                  <w:del w:id="203"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204" w:author="Klausen Jörg" w:date="2019-01-21T09:43:00Z"/>
                      <w:rFonts w:eastAsia="Arial" w:cs="Arial"/>
                    </w:rPr>
                  </w:pPr>
                  <w:del w:id="205"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206" w:author="Klausen Jörg" w:date="2019-01-21T09:43:00Z"/>
                      <w:rFonts w:eastAsia="Arial" w:cs="Arial"/>
                    </w:rPr>
                  </w:pPr>
                  <w:del w:id="207"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208" w:author="Klausen Jörg" w:date="2019-01-21T09:43:00Z"/>
              </w:rPr>
            </w:pPr>
            <w:del w:id="209"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210" w:author="Klausen Jörg" w:date="2019-01-21T09:43:00Z"/>
              </w:rPr>
            </w:pPr>
            <w:del w:id="211"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212"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213" w:author="Klausen Jörg" w:date="2019-01-21T09:43:00Z"/>
                      <w:i/>
                      <w:iCs/>
                    </w:rPr>
                  </w:pPr>
                  <w:del w:id="214"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215" w:author="Klausen Jörg" w:date="2019-01-21T09:43:00Z"/>
                    </w:rPr>
                  </w:pPr>
                  <w:del w:id="216"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217" w:author="Klausen Jörg" w:date="2019-01-21T09:43:00Z"/>
                    </w:rPr>
                  </w:pPr>
                  <w:del w:id="218"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219" w:author="Klausen Jörg" w:date="2019-01-21T09:43:00Z"/>
                    </w:rPr>
                  </w:pPr>
                  <w:del w:id="220" w:author="Klausen Jörg" w:date="2019-01-21T09:43:00Z">
                    <w:r w:rsidRPr="0083573F" w:rsidDel="00CA502A">
                      <w:delText>Property Description</w:delText>
                    </w:r>
                  </w:del>
                </w:p>
              </w:tc>
            </w:tr>
            <w:tr w:rsidR="00C643C5" w:rsidDel="00CA502A" w14:paraId="2FAA92BE" w14:textId="77777777" w:rsidTr="00D23539">
              <w:trPr>
                <w:del w:id="221"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222" w:author="Klausen Jörg" w:date="2019-01-21T09:43:00Z"/>
                    </w:rPr>
                  </w:pPr>
                  <w:del w:id="223"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224" w:author="Klausen Jörg" w:date="2019-01-21T09:43:00Z"/>
                      <w:rFonts w:eastAsia="Arial" w:cs="Arial"/>
                    </w:rPr>
                  </w:pPr>
                  <w:del w:id="225"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226" w:author="Klausen Jörg" w:date="2019-01-21T09:43:00Z"/>
                      <w:rFonts w:eastAsia="Arial" w:cs="Arial"/>
                    </w:rPr>
                  </w:pPr>
                  <w:del w:id="227"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228" w:author="Klausen Jörg" w:date="2019-01-21T09:43:00Z"/>
                    </w:rPr>
                  </w:pPr>
                  <w:del w:id="229" w:author="Klausen Jörg" w:date="2019-01-21T09:43:00Z">
                    <w:r w:rsidDel="00CA502A">
                      <w:delText xml:space="preserve">Population within a 10 km radius of the ObservingFacility </w:delText>
                    </w:r>
                  </w:del>
                </w:p>
              </w:tc>
            </w:tr>
            <w:tr w:rsidR="00C643C5" w:rsidDel="00CA502A" w14:paraId="2A9D3301" w14:textId="77777777" w:rsidTr="00D23539">
              <w:trPr>
                <w:del w:id="230"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231" w:author="Klausen Jörg" w:date="2019-01-21T09:43:00Z"/>
                    </w:rPr>
                  </w:pPr>
                  <w:del w:id="232"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233" w:author="Klausen Jörg" w:date="2019-01-21T09:43:00Z"/>
                    </w:rPr>
                  </w:pPr>
                  <w:del w:id="234"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235" w:author="Klausen Jörg" w:date="2019-01-21T09:43:00Z"/>
                    </w:rPr>
                  </w:pPr>
                  <w:del w:id="236"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237" w:author="Klausen Jörg" w:date="2019-01-21T09:43:00Z"/>
                    </w:rPr>
                  </w:pPr>
                  <w:del w:id="238"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239"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240" w:author="Klausen Jörg" w:date="2019-01-21T09:43:00Z"/>
                    </w:rPr>
                  </w:pPr>
                  <w:del w:id="241"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242" w:author="Klausen Jörg" w:date="2019-01-21T09:43:00Z"/>
                      <w:rFonts w:eastAsia="Arial" w:cs="Arial"/>
                      <w:color w:val="0F0F0F"/>
                    </w:rPr>
                  </w:pPr>
                  <w:del w:id="243"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244" w:author="Klausen Jörg" w:date="2019-01-21T09:43:00Z"/>
                      <w:rFonts w:eastAsia="Arial" w:cs="Arial"/>
                    </w:rPr>
                  </w:pPr>
                  <w:del w:id="245"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246" w:author="Klausen Jörg" w:date="2019-01-21T09:43:00Z"/>
                      <w:rFonts w:eastAsia="Arial" w:cs="Arial"/>
                    </w:rPr>
                  </w:pPr>
                  <w:del w:id="247"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248" w:author="Klausen Jörg" w:date="2019-01-21T09:43:00Z"/>
              </w:rPr>
            </w:pPr>
            <w:del w:id="249"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250"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r w:rsidRPr="00632C16">
              <w:t>facilityType</w:t>
            </w:r>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r w:rsidRPr="00632C16">
              <w:t>ObservingFacilityType</w:t>
            </w:r>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r w:rsidR="00C66E8C">
              <w:t>Observing</w:t>
            </w:r>
            <w:r w:rsidRPr="00632C16">
              <w:t>FacilityType codelist.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r>
              <w:t>dateEstablished</w:t>
            </w:r>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6745EDD2" w:rsidR="00D97193" w:rsidRPr="00632C16" w:rsidRDefault="00D97193" w:rsidP="003B2615">
            <w:pPr>
              <w:pStyle w:val="Tablebody"/>
              <w:rPr>
                <w:rFonts w:eastAsia="Arial" w:cs="Arial"/>
              </w:rPr>
            </w:pPr>
            <w:r>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Date at which the observingFacility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r>
              <w:t>dateClosed</w:t>
            </w:r>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77777777" w:rsidR="00D97193" w:rsidRPr="00632C16" w:rsidRDefault="00D97193" w:rsidP="003B2615">
            <w:pPr>
              <w:pStyle w:val="Tablebody"/>
            </w:pPr>
            <w:r>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Declares the date when the ObservingFacility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r w:rsidRPr="00632C16">
              <w:t>wmoRegion</w:t>
            </w:r>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r w:rsidRPr="00632C16">
              <w:t>WMORegionType</w:t>
            </w:r>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3-01 The WMO region the observing facility is located in, from the WMORegionType codelist.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r>
              <w:t>timeZone</w:t>
            </w:r>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r>
              <w:t>TimeZoneType</w:t>
            </w:r>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e zone of an ObservingFacility</w:t>
            </w:r>
            <w:r>
              <w:t>, from the TimeZoneType codelist.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3-02 The territory the observing facility is located in, from the T</w:t>
            </w:r>
            <w:r w:rsidR="008362EC">
              <w:t>erritoryType codelist.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4C4C8E">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r w:rsidRPr="00632C16">
              <w:t>programAffiliation</w:t>
            </w:r>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r w:rsidRPr="00632C16">
              <w:t>ProgramAffiliation</w:t>
            </w:r>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4C4C8E">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4C4C8E">
              <w:t>&lt;DataType&gt; ProgramAffiliation</w:t>
            </w:r>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r w:rsidRPr="00632C16">
              <w:t>climateZone</w:t>
            </w:r>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r w:rsidRPr="00632C16">
              <w:t>ClimateZone</w:t>
            </w:r>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4-07 type of climate zone at the facility. From the ClimateZoneType codelist.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4C4C8E">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4C4C8E">
              <w:t>&lt;DataType&gt; ClimateZone</w:t>
            </w:r>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r w:rsidRPr="00632C16">
              <w:t>surfaceCover</w:t>
            </w:r>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r w:rsidRPr="00632C16">
              <w:t>SurfaceCover</w:t>
            </w:r>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LandCoverType codelist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4C4C8E">
              <w:t>4.3.3.4</w:t>
            </w:r>
            <w:r>
              <w:fldChar w:fldCharType="end"/>
            </w:r>
            <w:r>
              <w:t xml:space="preserve"> </w:t>
            </w:r>
            <w:r>
              <w:fldChar w:fldCharType="begin"/>
            </w:r>
            <w:r>
              <w:instrText xml:space="preserve"> REF _Ref527630965 \h </w:instrText>
            </w:r>
            <w:r>
              <w:fldChar w:fldCharType="separate"/>
            </w:r>
            <w:r w:rsidR="004C4C8E">
              <w:t>&lt;DataType&gt; SurfaceCover</w:t>
            </w:r>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r w:rsidRPr="00632C16">
              <w:t>surfaceRoughness</w:t>
            </w:r>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r w:rsidRPr="00632C16">
              <w:t>SurfaceRoughness</w:t>
            </w:r>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4-06 surface roughness at the facility. From the SurfaceRoughnessType codelist.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r>
              <w:t>facilityLog</w:t>
            </w:r>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r>
              <w:t>FacilityLog</w:t>
            </w:r>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4C4C8E">
              <w:t>5</w:t>
            </w:r>
            <w:r>
              <w:fldChar w:fldCharType="end"/>
            </w:r>
            <w:r>
              <w:t xml:space="preserve"> </w:t>
            </w:r>
            <w:r>
              <w:fldChar w:fldCharType="begin"/>
            </w:r>
            <w:r>
              <w:instrText xml:space="preserve"> REF _Ref527635503 \h </w:instrText>
            </w:r>
            <w:r>
              <w:fldChar w:fldCharType="separate"/>
            </w:r>
            <w:r w:rsidR="004C4C8E">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r>
              <w:t>topographyBathymetry</w:t>
            </w:r>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r>
              <w:t>TopographyBathymetry</w:t>
            </w:r>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4C4C8E">
              <w:t>4.3.3.6</w:t>
            </w:r>
            <w:r>
              <w:fldChar w:fldCharType="end"/>
            </w:r>
            <w:r>
              <w:t xml:space="preserve"> </w:t>
            </w:r>
            <w:r>
              <w:fldChar w:fldCharType="begin"/>
            </w:r>
            <w:r>
              <w:instrText xml:space="preserve"> REF _Ref527635786 \h </w:instrText>
            </w:r>
            <w:r>
              <w:fldChar w:fldCharType="separate"/>
            </w:r>
            <w:r w:rsidR="004C4C8E">
              <w:t>&lt;DataType&gt; TopographyBathymetry</w:t>
            </w:r>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Population within a radius of 10 km and 50 km around the ObservingFacility</w:t>
            </w:r>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r>
              <w:t>ObservingCapability</w:t>
            </w:r>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Container to group presumably homogenous time series of observations modelled as OM_Observation. Characterized by observingFacility and observedProperty.</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4C4C8E">
              <w:t>4.5</w:t>
            </w:r>
            <w:r>
              <w:fldChar w:fldCharType="end"/>
            </w:r>
            <w:r>
              <w:t xml:space="preserve"> </w:t>
            </w:r>
            <w:r>
              <w:fldChar w:fldCharType="begin"/>
            </w:r>
            <w:r>
              <w:instrText xml:space="preserve"> REF _Ref527628556 \h </w:instrText>
            </w:r>
            <w:r>
              <w:fldChar w:fldCharType="separate"/>
            </w:r>
            <w:r w:rsidR="004C4C8E" w:rsidRPr="003564AD">
              <w:t>Equipment</w:t>
            </w:r>
            <w:r>
              <w:fldChar w:fldCharType="end"/>
            </w:r>
          </w:p>
        </w:tc>
      </w:tr>
    </w:tbl>
    <w:p w14:paraId="253B6F38" w14:textId="73F90E06" w:rsidR="00545325" w:rsidRDefault="00545325" w:rsidP="00545325">
      <w:pPr>
        <w:pStyle w:val="Caption"/>
      </w:pPr>
      <w:bookmarkStart w:id="251" w:name="BKM_D879047C_457C_4646_B41F_0DEF44508C62"/>
      <w:bookmarkStart w:id="252" w:name="BKM_2C574A2C_E373_46BC_9B56_B32914F1F0D1"/>
      <w:bookmarkStart w:id="253" w:name="BKM_432CE7FF_B663_4C35_866E_657385268453"/>
      <w:bookmarkStart w:id="254" w:name="BKM_EA4756FA_01D1_4690_8223_E829B5E8DC4A"/>
      <w:bookmarkStart w:id="255" w:name="BKM_861AE185_8079_48B3_84FA_2EAADFFF9EDF"/>
      <w:bookmarkStart w:id="256" w:name="BKM_EA8162ED_28CC_47BE_BE21_46D0B1C7D996"/>
      <w:bookmarkStart w:id="257" w:name="BKM_34A5E761_456A_43A7_9CBC_EB486A863596"/>
      <w:bookmarkStart w:id="258" w:name="BKM_B0962910_ED60_4D6C_A16C_3E7E95A8C773"/>
      <w:bookmarkStart w:id="259" w:name="BKM_48861112_B83D_4F40_B24A_F47CE301A231"/>
      <w:bookmarkStart w:id="260" w:name="BKM_7F96059E_71E9_41BD_9823_9BBA7B056A21"/>
      <w:bookmarkStart w:id="261" w:name="BKM_8CD26E79_921F_4564_BD42_A1C1F606F766"/>
      <w:bookmarkStart w:id="262" w:name="BKM_C2FE256C_E2C3_472A_95EC_9CC10923FD68"/>
      <w:bookmarkStart w:id="263" w:name="BKM_0FAE8CFF_07C3_46E1_95AF_EABBEA3C356B"/>
      <w:bookmarkEnd w:id="251"/>
      <w:bookmarkEnd w:id="252"/>
      <w:bookmarkEnd w:id="253"/>
      <w:bookmarkEnd w:id="254"/>
      <w:bookmarkEnd w:id="255"/>
      <w:bookmarkEnd w:id="256"/>
      <w:bookmarkEnd w:id="257"/>
      <w:bookmarkEnd w:id="258"/>
      <w:bookmarkEnd w:id="259"/>
      <w:bookmarkEnd w:id="260"/>
      <w:bookmarkEnd w:id="261"/>
      <w:bookmarkEnd w:id="262"/>
      <w:bookmarkEnd w:id="263"/>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7</w:t>
      </w:r>
      <w:r w:rsidR="00CE7E79">
        <w:rPr>
          <w:noProof/>
        </w:rPr>
        <w:fldChar w:fldCharType="end"/>
      </w:r>
      <w:r w:rsidRPr="00E97D20">
        <w:t xml:space="preserve"> Properties of </w:t>
      </w:r>
      <w:r>
        <w:t>ObservingFacility</w:t>
      </w:r>
    </w:p>
    <w:p w14:paraId="14CDB2E7" w14:textId="03A4C4B5" w:rsidR="005D2DCC" w:rsidRDefault="005D2DCC" w:rsidP="00015DDB">
      <w:pPr>
        <w:pStyle w:val="Heading3"/>
      </w:pPr>
      <w:bookmarkStart w:id="264" w:name="BKM_022DFC84_44E0_4D06_A623_29CFF12189DD"/>
      <w:bookmarkStart w:id="265" w:name="_Toc500330160"/>
      <w:bookmarkStart w:id="266" w:name="_Toc500330444"/>
      <w:bookmarkStart w:id="267" w:name="_Toc500331057"/>
      <w:bookmarkStart w:id="268" w:name="_Toc500331200"/>
      <w:bookmarkStart w:id="269" w:name="_Toc500331289"/>
      <w:bookmarkStart w:id="270" w:name="_Ref515149915"/>
      <w:bookmarkEnd w:id="264"/>
      <w:bookmarkEnd w:id="265"/>
      <w:bookmarkEnd w:id="266"/>
      <w:bookmarkEnd w:id="267"/>
      <w:bookmarkEnd w:id="268"/>
      <w:bookmarkEnd w:id="269"/>
      <w:r>
        <w:t xml:space="preserve">The properties of </w:t>
      </w:r>
      <w:r w:rsidRPr="00015DDB">
        <w:rPr>
          <w:u w:val="double"/>
        </w:rPr>
        <w:t>ObservingFacility</w:t>
      </w:r>
      <w:r>
        <w:t xml:space="preserve"> use the following </w:t>
      </w:r>
      <w:r w:rsidR="00C66E8C">
        <w:t xml:space="preserve">complex </w:t>
      </w:r>
      <w:r>
        <w:t>DataTypes:</w:t>
      </w:r>
    </w:p>
    <w:p w14:paraId="75580916" w14:textId="77777777" w:rsidR="00C66E8C" w:rsidRPr="00156254" w:rsidRDefault="00C66E8C" w:rsidP="00C66E8C">
      <w:pPr>
        <w:pStyle w:val="Heading4"/>
      </w:pPr>
      <w:bookmarkStart w:id="271" w:name="_Ref527630885"/>
      <w:r>
        <w:t>&lt;DataType&gt; Territory</w:t>
      </w:r>
      <w:bookmarkEnd w:id="27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r>
              <w:t>Property</w:t>
            </w:r>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r w:rsidRPr="00632C16">
              <w:t>Property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r>
              <w:t>territoryName</w:t>
            </w:r>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r>
              <w:t>TerritoryType</w:t>
            </w:r>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3-02 The territory the observing facility is located in, from the TerritoryType codelist.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r>
              <w:t>validPeriod</w:t>
            </w:r>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r>
              <w:t>gml:TimePeriod</w:t>
            </w:r>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Specifies at least the begin date of the indicated territory. If omitted, the dateEstablished of the facility will be assumed.</w:t>
            </w:r>
          </w:p>
        </w:tc>
      </w:tr>
    </w:tbl>
    <w:p w14:paraId="5B561786" w14:textId="47B57F47" w:rsidR="00C66E8C" w:rsidRPr="00410388" w:rsidRDefault="00C66E8C" w:rsidP="00C66E8C">
      <w:pPr>
        <w:pStyle w:val="Caption"/>
      </w:pPr>
      <w:r>
        <w:t xml:space="preserve">Table </w:t>
      </w:r>
      <w:fldSimple w:instr=" SEQ Table \* ARABIC ">
        <w:r w:rsidR="004C4C8E">
          <w:rPr>
            <w:noProof/>
          </w:rPr>
          <w:t>8</w:t>
        </w:r>
      </w:fldSimple>
      <w:r w:rsidRPr="00E97D20">
        <w:t xml:space="preserve"> Properties of </w:t>
      </w:r>
      <w:r w:rsidR="00751059">
        <w:t>Territory</w:t>
      </w:r>
    </w:p>
    <w:p w14:paraId="37B5CB29" w14:textId="14CB72B3" w:rsidR="00906CC5" w:rsidRPr="00156254" w:rsidRDefault="00906CC5" w:rsidP="00906CC5">
      <w:pPr>
        <w:pStyle w:val="Heading4"/>
      </w:pPr>
      <w:bookmarkStart w:id="272" w:name="_Ref527630900"/>
      <w:r>
        <w:t>&lt;DataType&gt; ProgramAffiliation</w:t>
      </w:r>
      <w:bookmarkEnd w:id="270"/>
      <w:bookmarkEnd w:id="272"/>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r w:rsidRPr="00632C16">
              <w:t>Property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r>
              <w:t>programAffiliation</w:t>
            </w:r>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r>
              <w:t>ProgramAffiliation</w:t>
            </w:r>
            <w:r w:rsidR="00134A23">
              <w:t>Type</w:t>
            </w:r>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r>
              <w:t>programSpecificFacilityID</w:t>
            </w:r>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r>
              <w:t>CharacterString</w:t>
            </w:r>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r>
              <w:t>reportingStatus</w:t>
            </w:r>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r>
              <w:t>ReportingStatus</w:t>
            </w:r>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4C4C8E">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r w:rsidR="004C4C8E">
              <w:t>ReportingStatus</w:t>
            </w:r>
            <w:r w:rsidR="00F82973">
              <w:fldChar w:fldCharType="end"/>
            </w:r>
          </w:p>
        </w:tc>
      </w:tr>
    </w:tbl>
    <w:p w14:paraId="6BD4BA1F" w14:textId="4BF51305" w:rsidR="009930FD" w:rsidRDefault="009930FD" w:rsidP="009930FD">
      <w:pPr>
        <w:pStyle w:val="Caption"/>
      </w:pPr>
      <w:r>
        <w:t xml:space="preserve">Table </w:t>
      </w:r>
      <w:fldSimple w:instr=" SEQ Table \* ARABIC ">
        <w:r w:rsidR="004C4C8E">
          <w:rPr>
            <w:noProof/>
          </w:rPr>
          <w:t>9</w:t>
        </w:r>
      </w:fldSimple>
      <w:r w:rsidRPr="00E97D20">
        <w:t xml:space="preserve"> Properties of </w:t>
      </w:r>
      <w:r>
        <w:t>ProgramAffiliation</w:t>
      </w:r>
    </w:p>
    <w:p w14:paraId="316676DB" w14:textId="46ED46D6" w:rsidR="00047A8C" w:rsidRPr="00156254" w:rsidRDefault="00047A8C" w:rsidP="00047A8C">
      <w:pPr>
        <w:pStyle w:val="Heading4"/>
      </w:pPr>
      <w:bookmarkStart w:id="273" w:name="_Ref515151297"/>
      <w:r>
        <w:t xml:space="preserve">&lt;DataType&gt; </w:t>
      </w:r>
      <w:r w:rsidR="00FD6CEF">
        <w:t>ClimateZone</w:t>
      </w:r>
      <w:bookmarkEnd w:id="27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r w:rsidRPr="00632C16">
              <w:t>Property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r>
              <w:t>climateZone</w:t>
            </w:r>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r>
              <w:t>ClimateZoneType</w:t>
            </w:r>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4-07 type of climate zone at the facility. From the ClimateZoneType codelist.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r>
              <w:t>validPeriod</w:t>
            </w:r>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r>
              <w:t>gml:TimePeriod</w:t>
            </w:r>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r w:rsidR="00FD6CEF">
              <w:t>climateZone</w:t>
            </w:r>
            <w:r>
              <w:t>. If omitted, the dateEstablished of the facility will be assumed.</w:t>
            </w:r>
          </w:p>
        </w:tc>
      </w:tr>
    </w:tbl>
    <w:p w14:paraId="190551CA" w14:textId="27CC5609" w:rsidR="00047A8C" w:rsidRPr="00410388" w:rsidRDefault="00047A8C" w:rsidP="00047A8C">
      <w:pPr>
        <w:pStyle w:val="Caption"/>
      </w:pPr>
      <w:r>
        <w:t xml:space="preserve">Table </w:t>
      </w:r>
      <w:fldSimple w:instr=" SEQ Table \* ARABIC ">
        <w:r w:rsidR="004C4C8E">
          <w:rPr>
            <w:noProof/>
          </w:rPr>
          <w:t>10</w:t>
        </w:r>
      </w:fldSimple>
      <w:r w:rsidRPr="00E97D20">
        <w:t xml:space="preserve"> Properties of </w:t>
      </w:r>
      <w:r w:rsidR="00751059">
        <w:t>ClimateZone</w:t>
      </w:r>
    </w:p>
    <w:p w14:paraId="7C1F6495" w14:textId="650D5A1B" w:rsidR="00047A8C" w:rsidRPr="00156254" w:rsidRDefault="00047A8C" w:rsidP="00047A8C">
      <w:pPr>
        <w:pStyle w:val="Heading4"/>
      </w:pPr>
      <w:bookmarkStart w:id="274" w:name="_Ref527630965"/>
      <w:r>
        <w:t xml:space="preserve">&lt;DataType&gt; </w:t>
      </w:r>
      <w:r w:rsidR="00D31118">
        <w:t>SurfaceCover</w:t>
      </w:r>
      <w:bookmarkEnd w:id="27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r w:rsidRPr="00632C16">
              <w:t>Property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r>
              <w:t>surfaceCover</w:t>
            </w:r>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r>
              <w:t>SurfaceCoverType</w:t>
            </w:r>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From the SurfaceCoverType codelist.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r>
              <w:t>surfaceCoverClassification</w:t>
            </w:r>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r>
              <w:t>SurfaceCoverClassificationType</w:t>
            </w:r>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From the SurfaceCoverClassificationType codelist.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r>
              <w:t>validPeriod</w:t>
            </w:r>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r>
              <w:t>gml:TimePeriod</w:t>
            </w:r>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r w:rsidR="00C66E8C">
              <w:t>surfaceCover</w:t>
            </w:r>
            <w:r>
              <w:t>. If omitted, the dateEstablished of the facility will be assumed.</w:t>
            </w:r>
          </w:p>
        </w:tc>
      </w:tr>
    </w:tbl>
    <w:p w14:paraId="55AA1922" w14:textId="5025B94F" w:rsidR="00047A8C" w:rsidRPr="00410388" w:rsidRDefault="00047A8C" w:rsidP="00047A8C">
      <w:pPr>
        <w:pStyle w:val="Caption"/>
      </w:pPr>
      <w:r>
        <w:t xml:space="preserve">Table </w:t>
      </w:r>
      <w:fldSimple w:instr=" SEQ Table \* ARABIC ">
        <w:r w:rsidR="004C4C8E">
          <w:rPr>
            <w:noProof/>
          </w:rPr>
          <w:t>11</w:t>
        </w:r>
      </w:fldSimple>
      <w:r w:rsidRPr="00E97D20">
        <w:t xml:space="preserve"> Properties of </w:t>
      </w:r>
      <w:r w:rsidR="00751059">
        <w:t>SurfaceCover</w:t>
      </w:r>
    </w:p>
    <w:p w14:paraId="4280CAA1" w14:textId="77777777" w:rsidR="005E7599" w:rsidRDefault="005E7599" w:rsidP="005E7599">
      <w:pPr>
        <w:pStyle w:val="Heading4"/>
      </w:pPr>
      <w:bookmarkStart w:id="275" w:name="_Ref527628006"/>
      <w:bookmarkStart w:id="276" w:name="_Ref527628013"/>
      <w:bookmarkStart w:id="277" w:name="_Ref527628032"/>
      <w:r>
        <w:t>&lt;DataType&gt; SurfaceRoughness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r w:rsidRPr="00632C16">
              <w:t>Property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r>
              <w:t>surfaceRoughness</w:t>
            </w:r>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r>
              <w:t>SurfaceRoughnessType</w:t>
            </w:r>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4-06 surface roughness at the facility. From the SurfaceRoughnessType codelist.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2ED60326" w14:textId="77777777" w:rsidR="005E7599" w:rsidRPr="00410388" w:rsidRDefault="005E7599" w:rsidP="005E7599">
      <w:pPr>
        <w:pStyle w:val="Caption"/>
      </w:pPr>
      <w:r>
        <w:t xml:space="preserve">Table </w:t>
      </w:r>
      <w:fldSimple w:instr=" SEQ Table \* ARABIC ">
        <w:r w:rsidR="004C4C8E">
          <w:rPr>
            <w:noProof/>
          </w:rPr>
          <w:t>12</w:t>
        </w:r>
      </w:fldSimple>
      <w:r w:rsidRPr="00E97D20">
        <w:t xml:space="preserve"> Properties of </w:t>
      </w:r>
      <w:r>
        <w:t>SurfaceRoughness</w:t>
      </w:r>
    </w:p>
    <w:p w14:paraId="634384BF" w14:textId="102F0A25" w:rsidR="005E7599" w:rsidRDefault="005E7599" w:rsidP="005E7599">
      <w:pPr>
        <w:pStyle w:val="Heading4"/>
      </w:pPr>
      <w:bookmarkStart w:id="278" w:name="_Ref527635786"/>
      <w:r>
        <w:t>&lt;DataType&gt; TopographyBathymetry</w:t>
      </w:r>
      <w:bookmarkEnd w:id="278"/>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r w:rsidRPr="00632C16">
              <w:t>Property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r w:rsidRPr="00632C16">
              <w:t>localTopography</w:t>
            </w:r>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r w:rsidRPr="00632C16">
              <w:t>LocalTopographyType</w:t>
            </w:r>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4-03 The local topography from the LocalTopographyType codelist</w:t>
            </w:r>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r w:rsidRPr="00632C16">
              <w:t>relativeElevation</w:t>
            </w:r>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r w:rsidRPr="00632C16">
              <w:t>RelativeElevationType</w:t>
            </w:r>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4-03 The relative elevation from the RelativeElevationType codelist</w:t>
            </w:r>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r w:rsidRPr="00632C16">
              <w:t>topographicContext</w:t>
            </w:r>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r w:rsidRPr="00632C16">
              <w:t>TopographicContextType</w:t>
            </w:r>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4-03 The topographic context from the TopographicContextType codelist</w:t>
            </w:r>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r w:rsidRPr="00632C16">
              <w:t>altitudeOrDepth</w:t>
            </w:r>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r w:rsidRPr="00632C16">
              <w:t>AltitudeOrDepthType</w:t>
            </w:r>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4-03 The altitude/depth with respect to mean sea level from the AltitudeOrDepthTypeCodelist</w:t>
            </w:r>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66FF3112" w14:textId="35E70DED" w:rsidR="005E7599" w:rsidRPr="00410388" w:rsidRDefault="005E7599" w:rsidP="005E7599">
      <w:pPr>
        <w:pStyle w:val="Caption"/>
      </w:pPr>
      <w:r>
        <w:t xml:space="preserve">Table </w:t>
      </w:r>
      <w:fldSimple w:instr=" SEQ Table \* ARABIC ">
        <w:r w:rsidR="004C4C8E">
          <w:rPr>
            <w:noProof/>
          </w:rPr>
          <w:t>13</w:t>
        </w:r>
      </w:fldSimple>
      <w:r w:rsidRPr="00E97D20">
        <w:t xml:space="preserve"> Properties of </w:t>
      </w:r>
      <w:r w:rsidR="00F82973">
        <w:t>TopographyBathymetry</w:t>
      </w:r>
    </w:p>
    <w:p w14:paraId="37CCB28C" w14:textId="5242F32D" w:rsidR="00751059" w:rsidRDefault="00751059" w:rsidP="00015DDB">
      <w:pPr>
        <w:pStyle w:val="Heading4"/>
      </w:pPr>
      <w:r>
        <w:t xml:space="preserve">&lt;DataType&gt; </w:t>
      </w:r>
      <w:bookmarkStart w:id="279" w:name="_Ref527631728"/>
      <w:r>
        <w:t>ReportingStatus</w:t>
      </w:r>
      <w:bookmarkEnd w:id="279"/>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r w:rsidRPr="0083573F">
              <w:t>Property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r>
              <w:t>reportingStatus</w:t>
            </w:r>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r>
              <w:t>ReportingStatusType</w:t>
            </w:r>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From the ReportingStatusType codelist.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r>
              <w:t>validPeriod</w:t>
            </w:r>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r>
              <w:t>gml:TimePeriod</w:t>
            </w:r>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Specifies at least the begin date of the indicated ReportingStatus. If omitted, the dateEstablished of the facility will be assumed.</w:t>
            </w:r>
          </w:p>
        </w:tc>
      </w:tr>
    </w:tbl>
    <w:p w14:paraId="0F2AA38F" w14:textId="7ABD9FA3" w:rsidR="00751059" w:rsidRDefault="00751059" w:rsidP="00751059">
      <w:pPr>
        <w:pStyle w:val="Caption"/>
      </w:pPr>
      <w:r>
        <w:t xml:space="preserve">Table </w:t>
      </w:r>
      <w:fldSimple w:instr=" SEQ Table \* ARABIC ">
        <w:r w:rsidR="004C4C8E">
          <w:rPr>
            <w:noProof/>
          </w:rPr>
          <w:t>14</w:t>
        </w:r>
      </w:fldSimple>
      <w:r w:rsidRPr="00814FD8">
        <w:t xml:space="preserve"> Properties of </w:t>
      </w:r>
      <w:r w:rsidR="00AF6F1D">
        <w:t>ReportingStatus</w:t>
      </w:r>
    </w:p>
    <w:p w14:paraId="3528F674" w14:textId="75CB203E" w:rsidR="00535418" w:rsidRDefault="00535418" w:rsidP="00535418">
      <w:pPr>
        <w:pStyle w:val="Heading4"/>
      </w:pPr>
      <w:bookmarkStart w:id="280" w:name="_Ref527633057"/>
      <w:bookmarkStart w:id="281" w:name="_Ref527633064"/>
      <w:r>
        <w:t>&lt;DataType&gt; TimeZone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r w:rsidRPr="0083573F">
              <w:t>Property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r>
              <w:t>timeZone</w:t>
            </w:r>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r>
              <w:t>TimeZoneType</w:t>
            </w:r>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ObservingFacility, from the TimeZoneType codelist.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r>
              <w:t>validPeriod</w:t>
            </w:r>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r>
              <w:t>gml:TimePeriod</w:t>
            </w:r>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r w:rsidR="008B7495">
              <w:t>TimeZone</w:t>
            </w:r>
            <w:r>
              <w:t>. If omitted, the dateEstablished of the facility will be assumed.</w:t>
            </w:r>
          </w:p>
        </w:tc>
      </w:tr>
    </w:tbl>
    <w:p w14:paraId="272DFBDD" w14:textId="15F587FD" w:rsidR="00535418" w:rsidRDefault="00535418" w:rsidP="00535418">
      <w:pPr>
        <w:pStyle w:val="Caption"/>
      </w:pPr>
      <w:r>
        <w:t xml:space="preserve">Table </w:t>
      </w:r>
      <w:fldSimple w:instr=" SEQ Table \* ARABIC ">
        <w:r w:rsidR="004C4C8E">
          <w:rPr>
            <w:noProof/>
          </w:rPr>
          <w:t>15</w:t>
        </w:r>
      </w:fldSimple>
      <w:r w:rsidRPr="00814FD8">
        <w:t xml:space="preserve"> Properties of </w:t>
      </w:r>
      <w:r>
        <w:t>TimeZone</w:t>
      </w:r>
    </w:p>
    <w:p w14:paraId="05037F11" w14:textId="18D071F1" w:rsidR="00955E8C" w:rsidRDefault="00955E8C" w:rsidP="00955E8C">
      <w:pPr>
        <w:pStyle w:val="Heading4"/>
      </w:pPr>
      <w:r>
        <w:t xml:space="preserve">&lt;DataType&gt;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r w:rsidRPr="0083573F">
              <w:t>Property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ObservingFacility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ObservingFacility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r>
              <w:t>validPeriod</w:t>
            </w:r>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r>
              <w:t>gml:TimePeriod</w:t>
            </w:r>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If omitted, the dateEstablished of the facility will be assumed.</w:t>
            </w:r>
          </w:p>
        </w:tc>
      </w:tr>
    </w:tbl>
    <w:p w14:paraId="2F30FA6A" w14:textId="516FA8BF" w:rsidR="00955E8C" w:rsidRPr="00955E8C" w:rsidRDefault="00955E8C" w:rsidP="00955E8C">
      <w:pPr>
        <w:pStyle w:val="Caption"/>
      </w:pPr>
      <w:r>
        <w:t xml:space="preserve">Table </w:t>
      </w:r>
      <w:fldSimple w:instr=" SEQ Table \* ARABIC ">
        <w:r w:rsidR="004C4C8E">
          <w:rPr>
            <w:noProof/>
          </w:rPr>
          <w:t>16</w:t>
        </w:r>
      </w:fldSimple>
      <w:r w:rsidRPr="00814FD8">
        <w:t xml:space="preserve"> Properties of </w:t>
      </w:r>
      <w:r>
        <w:t>Population</w:t>
      </w:r>
    </w:p>
    <w:p w14:paraId="20ABEFBA" w14:textId="77777777" w:rsidR="00044F14" w:rsidRPr="00A15B15" w:rsidRDefault="00044F14" w:rsidP="001750E3">
      <w:pPr>
        <w:pStyle w:val="Heading2"/>
      </w:pPr>
      <w:bookmarkStart w:id="282" w:name="_Toc20246109"/>
      <w:r w:rsidRPr="003564AD">
        <w:t>FacilitySet</w:t>
      </w:r>
      <w:bookmarkEnd w:id="275"/>
      <w:bookmarkEnd w:id="276"/>
      <w:bookmarkEnd w:id="277"/>
      <w:bookmarkEnd w:id="280"/>
      <w:bookmarkEnd w:id="281"/>
      <w:bookmarkEnd w:id="282"/>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r w:rsidRPr="0083573F">
              <w:t>Property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An ObservingFacility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4C4C8E">
              <w:t>4.3</w:t>
            </w:r>
            <w:r>
              <w:fldChar w:fldCharType="end"/>
            </w:r>
            <w:r>
              <w:t xml:space="preserve"> </w:t>
            </w:r>
            <w:r>
              <w:fldChar w:fldCharType="begin"/>
            </w:r>
            <w:r>
              <w:instrText xml:space="preserve"> REF _Ref527628801 \h </w:instrText>
            </w:r>
            <w:r>
              <w:fldChar w:fldCharType="separate"/>
            </w:r>
            <w:r w:rsidR="004C4C8E" w:rsidRPr="003564AD">
              <w:t>ObservingFacility</w:t>
            </w:r>
            <w:r>
              <w:fldChar w:fldCharType="end"/>
            </w:r>
            <w:r>
              <w:t xml:space="preserve"> </w:t>
            </w:r>
          </w:p>
        </w:tc>
      </w:tr>
    </w:tbl>
    <w:p w14:paraId="43AABBB4" w14:textId="29D6F054" w:rsidR="00494672" w:rsidRDefault="00494672" w:rsidP="00015DDB">
      <w:pPr>
        <w:pStyle w:val="Caption"/>
      </w:pPr>
      <w:r>
        <w:t xml:space="preserve">Table </w:t>
      </w:r>
      <w:fldSimple w:instr=" SEQ Table \* ARABIC ">
        <w:r w:rsidR="004C4C8E">
          <w:rPr>
            <w:noProof/>
          </w:rPr>
          <w:t>17</w:t>
        </w:r>
      </w:fldSimple>
      <w:r w:rsidRPr="00814FD8">
        <w:t xml:space="preserve"> Properties of </w:t>
      </w:r>
      <w:r w:rsidR="002C71B2">
        <w:t>FacilitySet</w:t>
      </w:r>
    </w:p>
    <w:p w14:paraId="34FC6B9C" w14:textId="23447346" w:rsidR="00CE7CBD" w:rsidRPr="00A15B15" w:rsidRDefault="00CE7CBD" w:rsidP="003564AD">
      <w:pPr>
        <w:pStyle w:val="Heading2"/>
      </w:pPr>
      <w:bookmarkStart w:id="283" w:name="_Ref527628551"/>
      <w:bookmarkStart w:id="284" w:name="_Ref527628556"/>
      <w:bookmarkStart w:id="285" w:name="_Toc20246110"/>
      <w:r w:rsidRPr="003564AD">
        <w:t>Equipment</w:t>
      </w:r>
      <w:bookmarkEnd w:id="283"/>
      <w:bookmarkEnd w:id="284"/>
      <w:bookmarkEnd w:id="285"/>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286" w:name="BKM_890BA42E_BEBC_4B7A_AA46_71ABC5B021DF"/>
            <w:bookmarkEnd w:id="286"/>
            <w:r w:rsidRPr="00A31DC0">
              <w:t>Property</w:t>
            </w:r>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r w:rsidRPr="00A31DC0">
              <w:t>Property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r w:rsidRPr="0083573F">
              <w:t>ObservingFacility</w:t>
            </w:r>
          </w:p>
        </w:tc>
        <w:tc>
          <w:tcPr>
            <w:tcW w:w="5103" w:type="dxa"/>
            <w:tcMar>
              <w:top w:w="0" w:type="dxa"/>
              <w:left w:w="60" w:type="dxa"/>
              <w:bottom w:w="0" w:type="dxa"/>
              <w:right w:w="60" w:type="dxa"/>
            </w:tcMar>
          </w:tcPr>
          <w:p w14:paraId="7EE4EAAD" w14:textId="0A8B4199" w:rsidR="000D41FD" w:rsidRDefault="008362EC" w:rsidP="003B2615">
            <w:pPr>
              <w:pStyle w:val="Tablebody"/>
            </w:pPr>
            <w:r>
              <w:t>An ObservingFacility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4C4C8E">
              <w:t>4.3</w:t>
            </w:r>
            <w:r>
              <w:fldChar w:fldCharType="end"/>
            </w:r>
            <w:r>
              <w:t xml:space="preserve"> </w:t>
            </w:r>
            <w:r>
              <w:fldChar w:fldCharType="begin"/>
            </w:r>
            <w:r>
              <w:instrText xml:space="preserve"> REF _Ref527628801 \h  \* MERGEFORMAT </w:instrText>
            </w:r>
            <w:r>
              <w:fldChar w:fldCharType="separate"/>
            </w:r>
            <w:r w:rsidR="004C4C8E" w:rsidRPr="003564AD">
              <w:t>ObservingFacility</w:t>
            </w:r>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r w:rsidRPr="0083573F">
              <w:t>firmwareVersion</w:t>
            </w:r>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r w:rsidRPr="0083573F">
              <w:t>serialNumber</w:t>
            </w:r>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r w:rsidRPr="0083573F">
              <w:t>observingMethod</w:t>
            </w:r>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r w:rsidRPr="0083573F">
              <w:t>ObservingMethodType</w:t>
            </w:r>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5-02 The method of measurement/observation used from the ObservingMethodType codelist.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r w:rsidRPr="0083573F">
              <w:t>observingMethodDetails</w:t>
            </w:r>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5-02 A description of the method of measurement/observation used from the ObservingMethodType codelist.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r w:rsidRPr="0083573F">
              <w:t>observableRange</w:t>
            </w:r>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r w:rsidRPr="0083573F">
              <w:t>specifiedAbsoluteUncertainty</w:t>
            </w:r>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5-03 Intrinsic capability of the measurement/observing method - specified absolute uncertainty e.g. 0.2 deg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r w:rsidRPr="0083573F">
              <w:t>specifiedRelativeUncertainty</w:t>
            </w:r>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r>
              <w:t>uncertaintyEvalProc</w:t>
            </w:r>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r>
              <w:t>UncertaintyEvalProcType</w:t>
            </w:r>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r w:rsidRPr="0083573F">
              <w:t>driftPerUnitTime</w:t>
            </w:r>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287" w:name="BKM_A86D0EBE_0074_4CAB_96DB_B571D5DABF3F"/>
            <w:bookmarkStart w:id="288" w:name="BKM_6D83BE75_C9A9_4457_8B48_C362814E6000"/>
            <w:bookmarkStart w:id="289" w:name="BKM_83788458_E3F4_44F8_89B3_E8CD0B9E22F9"/>
            <w:bookmarkStart w:id="290" w:name="BKM_36DB41C3_0E3A_4E3B_A9BF_66729562AF31"/>
            <w:bookmarkStart w:id="291" w:name="BKM_9D0E316C_513A_4CC0_BF7C_5BBC5456DB60"/>
            <w:bookmarkStart w:id="292" w:name="BKM_7DD36B33_C8E0_41F7_B621_029BEE253893"/>
            <w:bookmarkEnd w:id="287"/>
            <w:bookmarkEnd w:id="288"/>
            <w:bookmarkEnd w:id="289"/>
            <w:bookmarkEnd w:id="290"/>
            <w:bookmarkEnd w:id="291"/>
            <w:bookmarkEnd w:id="292"/>
            <w:r w:rsidRPr="0083573F">
              <w:t>specificationLink</w:t>
            </w:r>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4C4C8E">
              <w:t>4.6</w:t>
            </w:r>
            <w:r>
              <w:fldChar w:fldCharType="end"/>
            </w:r>
            <w:r>
              <w:t xml:space="preserve"> </w:t>
            </w:r>
            <w:r>
              <w:fldChar w:fldCharType="begin"/>
            </w:r>
            <w:r>
              <w:instrText xml:space="preserve"> REF _Ref527636089 \h </w:instrText>
            </w:r>
            <w:r>
              <w:fldChar w:fldCharType="separate"/>
            </w:r>
            <w:r w:rsidR="004C4C8E">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r>
              <w:t>equipmentLog</w:t>
            </w:r>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r>
              <w:t>EquipmentLog</w:t>
            </w:r>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4C4C8E">
              <w:t>5.2</w:t>
            </w:r>
            <w:r>
              <w:fldChar w:fldCharType="end"/>
            </w:r>
            <w:r>
              <w:t xml:space="preserve"> </w:t>
            </w:r>
            <w:r>
              <w:fldChar w:fldCharType="begin"/>
            </w:r>
            <w:r>
              <w:instrText xml:space="preserve"> REF _Ref513472250 \h </w:instrText>
            </w:r>
            <w:r>
              <w:fldChar w:fldCharType="separate"/>
            </w:r>
            <w:r w:rsidR="004C4C8E"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r>
              <w:t>subEquipment</w:t>
            </w:r>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Used to describe subEquipment of Equipment, e.g. coupled instruments can be described as subEquipment of the whole.</w:t>
            </w:r>
          </w:p>
        </w:tc>
      </w:tr>
    </w:tbl>
    <w:p w14:paraId="23106865" w14:textId="3AB98F10" w:rsidR="00CE7CBD" w:rsidRDefault="00CE7CBD" w:rsidP="00CE7CBD">
      <w:pPr>
        <w:pStyle w:val="Caption"/>
      </w:pPr>
      <w:bookmarkStart w:id="293" w:name="BKM_6836D7CE_C7FA_44DD_9F71_BC799D25AA75"/>
      <w:bookmarkStart w:id="294" w:name="BKM_3F240C86_190F_470C_864B_24116BB2D209"/>
      <w:bookmarkStart w:id="295" w:name="BKM_FCD4DE17_D0E1_4F09_A96E_99FA11403B06"/>
      <w:bookmarkStart w:id="296" w:name="BKM_6F2B129F_B080_4FE0_B81B_E4B6A3B0BE7F"/>
      <w:bookmarkEnd w:id="293"/>
      <w:bookmarkEnd w:id="294"/>
      <w:bookmarkEnd w:id="295"/>
      <w:bookmarkEnd w:id="296"/>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297" w:name="_Toc500330164"/>
      <w:bookmarkStart w:id="298" w:name="_Toc500330448"/>
      <w:bookmarkStart w:id="299" w:name="_Toc500331061"/>
      <w:bookmarkStart w:id="300" w:name="_Toc500331204"/>
      <w:bookmarkStart w:id="301" w:name="_Toc500331293"/>
      <w:bookmarkStart w:id="302" w:name="_Ref527636084"/>
      <w:bookmarkStart w:id="303" w:name="_Ref527636089"/>
      <w:bookmarkStart w:id="304" w:name="_Toc20246111"/>
      <w:bookmarkStart w:id="305" w:name="_Ref478717708"/>
      <w:bookmarkEnd w:id="297"/>
      <w:bookmarkEnd w:id="298"/>
      <w:bookmarkEnd w:id="299"/>
      <w:bookmarkEnd w:id="300"/>
      <w:bookmarkEnd w:id="301"/>
      <w:r>
        <w:t>Frequencies</w:t>
      </w:r>
      <w:bookmarkEnd w:id="302"/>
      <w:bookmarkEnd w:id="303"/>
      <w:bookmarkEnd w:id="304"/>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r w:rsidRPr="00A31DC0">
              <w:t>Property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r>
              <w:t>gml:Measure</w:t>
            </w:r>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uom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The attribute uom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r w:rsidRPr="004C027C">
              <w:t>purposeOfFrequencyUse</w:t>
            </w:r>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r w:rsidRPr="004C027C">
              <w:t>PurposeOfFrequencyUseType</w:t>
            </w:r>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r w:rsidRPr="004C027C">
              <w:t>PurposeOfFrequencyUseType uses values (</w:t>
            </w:r>
            <w:r>
              <w:t xml:space="preserve">observation, </w:t>
            </w:r>
            <w:r w:rsidR="000979D7">
              <w:t>telecomms</w:t>
            </w:r>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r>
              <w:t>TransmissionModeType</w:t>
            </w:r>
          </w:p>
        </w:tc>
        <w:tc>
          <w:tcPr>
            <w:tcW w:w="5103" w:type="dxa"/>
            <w:tcMar>
              <w:top w:w="0" w:type="dxa"/>
              <w:left w:w="60" w:type="dxa"/>
              <w:bottom w:w="0" w:type="dxa"/>
              <w:right w:w="60" w:type="dxa"/>
            </w:tcMar>
          </w:tcPr>
          <w:p w14:paraId="1BF07DC5" w14:textId="15B4D769" w:rsidR="007A7809" w:rsidRDefault="007A7809" w:rsidP="007A7809">
            <w:pPr>
              <w:pStyle w:val="Tablebody"/>
            </w:pPr>
            <w:r>
              <w:t>Expected values are: pulsed, continuous-wave</w:t>
            </w:r>
          </w:p>
          <w:p w14:paraId="62E9607F" w14:textId="3259C67B" w:rsidR="007A7809" w:rsidRDefault="007A7809" w:rsidP="007A7809">
            <w:pPr>
              <w:pStyle w:val="Tablebody"/>
            </w:pPr>
            <w:r>
              <w:t>Use conditional on frequencyUse = Transmit</w:t>
            </w:r>
          </w:p>
        </w:tc>
      </w:tr>
    </w:tbl>
    <w:p w14:paraId="5E717483" w14:textId="4F20811D" w:rsidR="004C027C" w:rsidRPr="004C027C" w:rsidRDefault="00494672" w:rsidP="00015DDB">
      <w:pPr>
        <w:pStyle w:val="Caption"/>
      </w:pPr>
      <w:r>
        <w:t xml:space="preserve">Table </w:t>
      </w:r>
      <w:fldSimple w:instr=" SEQ Table \* ARABIC ">
        <w:r w:rsidR="004C4C8E">
          <w:rPr>
            <w:noProof/>
          </w:rPr>
          <w:t>19</w:t>
        </w:r>
      </w:fldSimple>
      <w:r w:rsidRPr="00814FD8">
        <w:t xml:space="preserve"> Properties of </w:t>
      </w:r>
      <w:r>
        <w:t>Equipment</w:t>
      </w:r>
    </w:p>
    <w:p w14:paraId="0D8C8CC9" w14:textId="76B7EACB" w:rsidR="00F34C53" w:rsidRDefault="00015DBD" w:rsidP="003564AD">
      <w:pPr>
        <w:pStyle w:val="Heading10"/>
      </w:pPr>
      <w:bookmarkStart w:id="306" w:name="_Toc527640954"/>
      <w:bookmarkStart w:id="307" w:name="_Toc529393542"/>
      <w:bookmarkStart w:id="308" w:name="_Toc527640955"/>
      <w:bookmarkStart w:id="309" w:name="_Toc529393543"/>
      <w:bookmarkStart w:id="310" w:name="_Toc527640957"/>
      <w:bookmarkStart w:id="311" w:name="_Toc529393545"/>
      <w:bookmarkStart w:id="312" w:name="_Toc527640959"/>
      <w:bookmarkStart w:id="313" w:name="_Toc529393547"/>
      <w:bookmarkStart w:id="314" w:name="_Toc527640961"/>
      <w:bookmarkStart w:id="315" w:name="_Toc529393549"/>
      <w:bookmarkStart w:id="316" w:name="_Toc527640963"/>
      <w:bookmarkStart w:id="317" w:name="_Toc529393551"/>
      <w:bookmarkStart w:id="318" w:name="_Toc527640965"/>
      <w:bookmarkStart w:id="319" w:name="_Toc529393553"/>
      <w:bookmarkStart w:id="320" w:name="_Toc527640968"/>
      <w:bookmarkStart w:id="321" w:name="_Toc529393556"/>
      <w:bookmarkStart w:id="322" w:name="_Ref527635496"/>
      <w:bookmarkStart w:id="323" w:name="_Ref527635503"/>
      <w:bookmarkStart w:id="324" w:name="_Toc20246112"/>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t>MODEL CONCEPTS – LOGS AND LOG ENTRIES</w:t>
      </w:r>
      <w:bookmarkStart w:id="325" w:name="_Ref478116161"/>
      <w:bookmarkEnd w:id="305"/>
      <w:bookmarkEnd w:id="322"/>
      <w:bookmarkEnd w:id="323"/>
      <w:bookmarkEnd w:id="325"/>
      <w:bookmarkEnd w:id="324"/>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4A6D2EC1" w:rsidR="00D06069" w:rsidRDefault="00965CCC" w:rsidP="003971ED">
      <w:r w:rsidRPr="00965CCC">
        <w:t xml:space="preserve"> </w:t>
      </w:r>
      <w:r w:rsidR="000979D7">
        <w:rPr>
          <w:noProof/>
          <w:lang w:val="en-US" w:eastAsia="en-US"/>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326" w:name="_Ref513472250"/>
      <w:bookmarkStart w:id="327" w:name="_Toc20246113"/>
      <w:r w:rsidRPr="003564AD">
        <w:t>Log</w:t>
      </w:r>
      <w:bookmarkEnd w:id="326"/>
      <w:bookmarkEnd w:id="327"/>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328" w:name="BKM_554A3D10_FF2E_4D78_8EA4_6F2A60E7B8DA"/>
            <w:bookmarkEnd w:id="328"/>
            <w:r w:rsidRPr="00172BF9">
              <w:t>Property</w:t>
            </w:r>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r w:rsidRPr="00172BF9">
              <w:t>Property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r w:rsidRPr="00172BF9">
              <w:t>logEntry</w:t>
            </w:r>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329" w:name="BKM_0B7773BA_9234_4E43_92A9_182429C4F6EA"/>
      <w:bookmarkEnd w:id="329"/>
      <w:r>
        <w:rPr>
          <w:lang w:val="en-AU"/>
        </w:rPr>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330" w:name="_Toc20246114"/>
      <w:r w:rsidRPr="003564AD">
        <w:t>LogEntry</w:t>
      </w:r>
      <w:bookmarkEnd w:id="330"/>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331" w:name="BKM_D68664AE_818D_45F0_BBD5_306EC55C9078"/>
            <w:bookmarkEnd w:id="331"/>
            <w:r w:rsidRPr="003564AD">
              <w:t>Property</w:t>
            </w:r>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r w:rsidRPr="003564AD">
              <w:t>Property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77777777" w:rsidR="00FE74B3" w:rsidRPr="0083573F" w:rsidRDefault="00FE74B3" w:rsidP="003564AD">
            <w:pPr>
              <w:pStyle w:val="Tablebody"/>
              <w:rPr>
                <w:rFonts w:eastAsia="Arial" w:cs="Arial"/>
              </w:rPr>
            </w:pPr>
            <w:r w:rsidRPr="0083573F">
              <w:t>DateTime</w:t>
            </w:r>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332" w:name="BKM_B09F90D7_F1CD_461F_82D8_EEBBE1ECBB6A"/>
            <w:bookmarkEnd w:id="332"/>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333" w:name="BKM_86624CBC_19D3_4B25_A34B_60D0B6907481"/>
            <w:bookmarkEnd w:id="333"/>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334" w:name="BKM_DEA60A0A_4951_49F9_926F_B950F149A9DF"/>
            <w:bookmarkEnd w:id="334"/>
            <w:r w:rsidRPr="0083573F">
              <w:t>documentationURL</w:t>
            </w:r>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21</w:t>
      </w:r>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335" w:name="_Toc500330168"/>
      <w:bookmarkStart w:id="336" w:name="_Toc500330452"/>
      <w:bookmarkStart w:id="337" w:name="_Toc500331065"/>
      <w:bookmarkStart w:id="338" w:name="_Toc500331208"/>
      <w:bookmarkStart w:id="339" w:name="_Toc500331297"/>
      <w:bookmarkStart w:id="340" w:name="_Toc20246115"/>
      <w:bookmarkEnd w:id="335"/>
      <w:bookmarkEnd w:id="336"/>
      <w:bookmarkEnd w:id="337"/>
      <w:bookmarkEnd w:id="338"/>
      <w:bookmarkEnd w:id="339"/>
      <w:r w:rsidRPr="003564AD">
        <w:t>EquipmentLog</w:t>
      </w:r>
      <w:bookmarkEnd w:id="340"/>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015DDB">
        <w:rPr>
          <w:u w:val="double"/>
          <w:lang w:val="en-AU"/>
        </w:rPr>
        <w:t>EquipmentLog</w:t>
      </w:r>
      <w:r>
        <w:t xml:space="preserve"> are described using </w:t>
      </w:r>
      <w:r w:rsidRPr="00015DDB">
        <w:rPr>
          <w:u w:val="double"/>
          <w:lang w:val="en-AU"/>
        </w:rPr>
        <w:t>ControlCheckReport</w:t>
      </w:r>
      <w:r w:rsidRPr="00FE74B3">
        <w:t xml:space="preserve"> </w:t>
      </w:r>
      <w:r>
        <w:t xml:space="preserve">and/or </w:t>
      </w:r>
      <w:r w:rsidRPr="00015DDB">
        <w:rPr>
          <w:u w:val="double"/>
          <w:lang w:val="en-AU"/>
        </w:rPr>
        <w:t>MaintenanceReport</w:t>
      </w:r>
      <w:bookmarkStart w:id="341" w:name="BKM_F4EC5790_A69F_407F_9C12_BAD403D86003"/>
      <w:bookmarkEnd w:id="341"/>
      <w:r w:rsidR="002505E4">
        <w:t>.</w:t>
      </w:r>
    </w:p>
    <w:p w14:paraId="54A5BE7D" w14:textId="77777777" w:rsidR="00FE74B3" w:rsidRPr="00A15B15" w:rsidRDefault="00FE74B3" w:rsidP="003564AD">
      <w:pPr>
        <w:pStyle w:val="Heading2"/>
      </w:pPr>
      <w:bookmarkStart w:id="342" w:name="_Toc20246116"/>
      <w:r w:rsidRPr="003564AD">
        <w:t>ControlCheckReport</w:t>
      </w:r>
      <w:bookmarkEnd w:id="342"/>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r w:rsidR="00D6161F">
        <w:t xml:space="preserve">, in addition to the properties of </w:t>
      </w:r>
      <w:r w:rsidR="00D6161F" w:rsidRPr="00015DDB">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343" w:name="BKM_E8BD4531_2476_4C98_9E3A_7112373E2019"/>
            <w:bookmarkEnd w:id="343"/>
            <w:r w:rsidRPr="006F0559">
              <w:t>Property</w:t>
            </w:r>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r w:rsidRPr="006F0559">
              <w:t>checkLocation</w:t>
            </w:r>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r w:rsidRPr="006F0559">
              <w:t>ControlCheckLocationType</w:t>
            </w:r>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5-08 Location of sensor when check was performed (e.g. in-situ, offsite etc.) From codelist ControlCheckLocationType.</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r w:rsidRPr="006F0559">
              <w:t>periodOfValidity</w:t>
            </w:r>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r w:rsidRPr="006F0559">
              <w:t>TM_Duration</w:t>
            </w:r>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r w:rsidRPr="006F0559">
              <w:t>controlCheckResult</w:t>
            </w:r>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r w:rsidRPr="006F0559">
              <w:t>InstrumentControlResultType</w:t>
            </w:r>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5-08 Result of the control check, from InstrumentControlResultType codelist</w:t>
            </w:r>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r w:rsidRPr="006F0559">
              <w:t>standardType</w:t>
            </w:r>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r w:rsidRPr="006F0559">
              <w:t>ControlStandardType</w:t>
            </w:r>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5-08 Type of the Standard used. From the StandardType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r w:rsidRPr="006F0559">
              <w:t>standardName</w:t>
            </w:r>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5-08 Nameof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r w:rsidRPr="006F0559">
              <w:t>standardSerialNumber</w:t>
            </w:r>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r w:rsidRPr="006F0559">
              <w:t>withinVerificationLimit</w:t>
            </w:r>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r w:rsidRPr="006F0559">
              <w:t>boolean</w:t>
            </w:r>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344" w:name="BKM_E2DA5098_7378_4270_8F7F_3952257CE65C"/>
      <w:bookmarkStart w:id="345" w:name="BKM_11C54F0D_25F1_49C3_A6E3_64C71A6D7BCE"/>
      <w:bookmarkStart w:id="346" w:name="BKM_2FA77BAD_DA50_4E38_8EE0_B28EC3CBE450"/>
      <w:bookmarkStart w:id="347" w:name="BKM_466BAA8D_16EC_4C44_8C13_B1EBF505330D"/>
      <w:bookmarkStart w:id="348" w:name="BKM_92FC633A_FAD9_496C_972D_85C0EBBC18BF"/>
      <w:bookmarkStart w:id="349" w:name="BKM_96D377F3_7A74_43E1_BC01_6B75AFBFCA34"/>
      <w:bookmarkStart w:id="350" w:name="BKM_163ED73F_3CD7_4329_8B2D_2C0657F39310"/>
      <w:bookmarkEnd w:id="344"/>
      <w:bookmarkEnd w:id="345"/>
      <w:bookmarkEnd w:id="346"/>
      <w:bookmarkEnd w:id="347"/>
      <w:bookmarkEnd w:id="348"/>
      <w:bookmarkEnd w:id="349"/>
      <w:bookmarkEnd w:id="35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22</w:t>
      </w:r>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51" w:name="_Toc20246117"/>
      <w:r w:rsidRPr="003564AD">
        <w:t>MaintenanceReport</w:t>
      </w:r>
      <w:bookmarkEnd w:id="351"/>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352" w:name="BKM_EFB62DDD_9CB4_4065_97EB_16CB738E1650"/>
            <w:bookmarkEnd w:id="352"/>
            <w:r w:rsidRPr="0083573F">
              <w:t>Property</w:t>
            </w:r>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r w:rsidRPr="0083573F">
              <w:t>Property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23</w:t>
      </w:r>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53" w:name="BKM_D2CD09BA_3465_44C6_B450_735E964A4050"/>
      <w:bookmarkStart w:id="354" w:name="_Toc500330173"/>
      <w:bookmarkStart w:id="355" w:name="_Toc500330457"/>
      <w:bookmarkStart w:id="356" w:name="_Toc500331070"/>
      <w:bookmarkStart w:id="357" w:name="_Toc500331213"/>
      <w:bookmarkStart w:id="358" w:name="_Toc500331302"/>
      <w:bookmarkStart w:id="359" w:name="_Toc20246118"/>
      <w:bookmarkEnd w:id="353"/>
      <w:bookmarkEnd w:id="354"/>
      <w:bookmarkEnd w:id="355"/>
      <w:bookmarkEnd w:id="356"/>
      <w:bookmarkEnd w:id="357"/>
      <w:bookmarkEnd w:id="358"/>
      <w:r w:rsidRPr="003564AD">
        <w:t>FacilityLog</w:t>
      </w:r>
      <w:bookmarkEnd w:id="359"/>
    </w:p>
    <w:p w14:paraId="65898BF7" w14:textId="605F175E" w:rsidR="00653E5C" w:rsidRPr="00FE74B3" w:rsidRDefault="00653E5C" w:rsidP="003564AD">
      <w:pPr>
        <w:pStyle w:val="Heading3"/>
      </w:pPr>
      <w:r w:rsidRPr="00FE74B3">
        <w:t xml:space="preserve">The </w:t>
      </w:r>
      <w:r w:rsidRPr="00015DDB">
        <w:rPr>
          <w:u w:val="doubl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015DDB">
        <w:rPr>
          <w:u w:val="doubl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60" w:name="_Toc20246119"/>
      <w:r w:rsidRPr="003564AD">
        <w:t>EventReport</w:t>
      </w:r>
      <w:bookmarkEnd w:id="360"/>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015DDB">
        <w:rPr>
          <w:u w:val="double"/>
        </w:rPr>
        <w:t>EventReport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361" w:name="BKM_C050DEA8_160A_4E3A_B37F_0C8A3BBDFB29"/>
            <w:bookmarkEnd w:id="361"/>
            <w:r w:rsidRPr="0083573F">
              <w:t>Property</w:t>
            </w:r>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r w:rsidRPr="0083573F">
              <w:t>Property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r>
              <w:t>validPeriod</w:t>
            </w:r>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r>
              <w:t>gml:TimePeriod</w:t>
            </w:r>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Specifies the üeriod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24</w:t>
      </w:r>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62" w:name="BKM_29ABF57C_0131_4A1E_9B14_2A5592D658C7"/>
      <w:bookmarkStart w:id="363" w:name="_Toc20246120"/>
      <w:bookmarkEnd w:id="362"/>
      <w:r>
        <w:t>MODEL CONCEPTS – OBSERVATIONS</w:t>
      </w:r>
      <w:bookmarkEnd w:id="363"/>
    </w:p>
    <w:p w14:paraId="5DD89A7B" w14:textId="77777777" w:rsidR="000C4181" w:rsidRPr="00A15B15" w:rsidRDefault="000C4181" w:rsidP="003564AD">
      <w:pPr>
        <w:pStyle w:val="Heading2"/>
      </w:pPr>
      <w:bookmarkStart w:id="364" w:name="_Toc20246121"/>
      <w:r w:rsidRPr="00A15B15">
        <w:t>Application of ISO 19156 Observations and Measurements to describe Observations</w:t>
      </w:r>
      <w:bookmarkEnd w:id="364"/>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4"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hyperlink r:id="rId15" w:history="1">
        <w:r w:rsidRPr="0093774C">
          <w:rPr>
            <w:rStyle w:val="Hyperlink"/>
          </w:rPr>
          <w:t>http://portal.opengeospatial.org/files/?artifact_id=41510</w:t>
        </w:r>
      </w:hyperlink>
      <w:r>
        <w:t xml:space="preserve">). This is referred to as OMXML. The XML schema for this implementation is here: </w:t>
      </w:r>
      <w:hyperlink r:id="rId16"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17"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65" w:name="_Toc20246122"/>
      <w:r w:rsidRPr="003564AD">
        <w:t>OM_Observation</w:t>
      </w:r>
      <w:bookmarkEnd w:id="365"/>
    </w:p>
    <w:p w14:paraId="0B82D755" w14:textId="08BAA206" w:rsidR="00241CA9" w:rsidRPr="00C50E30" w:rsidRDefault="00241CA9" w:rsidP="003564AD">
      <w:pPr>
        <w:pStyle w:val="Heading3"/>
        <w:rPr>
          <w:lang w:val="en-AU"/>
        </w:rPr>
      </w:pPr>
      <w:r w:rsidRPr="00C50E30">
        <w:rPr>
          <w:i/>
        </w:rPr>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r w:rsidR="003E40F4">
        <w:t xml:space="preserve"> </w:t>
      </w:r>
      <w:hyperlink r:id="rId18" w:history="1">
        <w:r w:rsidR="003E40F4" w:rsidRPr="003E40F4">
          <w:rPr>
            <w:rStyle w:val="Hyperlink"/>
          </w:rPr>
          <w:t>OGC and</w:t>
        </w:r>
        <w:r w:rsidR="009A37C8" w:rsidRPr="003E40F4">
          <w:rPr>
            <w:rStyle w:val="Hyperlink"/>
          </w:rPr>
          <w:t xml:space="preserve"> ISO 19156</w:t>
        </w:r>
        <w:r w:rsidR="003E40F4" w:rsidRPr="003E40F4">
          <w:rPr>
            <w:rStyle w:val="Hyperlink"/>
          </w:rPr>
          <w:t>:2011(E)</w:t>
        </w:r>
      </w:hyperlink>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r w:rsidRPr="00A31DC0">
              <w:t>Property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366" w:name="BKM_3B9D83C4_650C_43DD_B19E_617565B87A83"/>
            <w:bookmarkEnd w:id="366"/>
            <w:r w:rsidRPr="00640857">
              <w:t>resultTime</w:t>
            </w:r>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367" w:name="BKM_5658F0F8_96D8_4806_8D78_FE67EA0091E9"/>
            <w:bookmarkEnd w:id="367"/>
            <w:r w:rsidRPr="00640857">
              <w:t>validTime</w:t>
            </w:r>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368" w:name="BKM_12D80DFF_7F58_44CF_994F_5B96E68A36F5"/>
            <w:bookmarkEnd w:id="368"/>
            <w:r w:rsidRPr="00640857">
              <w:t>resultQuality</w:t>
            </w:r>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r w:rsidRPr="00640857">
              <w:rPr>
                <w:color w:val="000000"/>
              </w:rPr>
              <w:t>resultQuality:DQ_Element</w:t>
            </w:r>
            <w:r w:rsidRPr="00640857">
              <w:t xml:space="preserve"> shall describe 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369" w:name="BKM_634DD074_DAED_405B_A4BA_2D1E98087FFF"/>
            <w:bookmarkEnd w:id="369"/>
            <w:r>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 xml:space="preserve">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The association ProcessUsed shall link the OM_Observation to the OM_Process (</w:t>
            </w:r>
            <w:r w:rsidR="008205AC">
              <w:t>7</w:t>
            </w:r>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r w:rsidRPr="00640857">
              <w:t>observedProperty</w:t>
            </w:r>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r w:rsidR="008205AC">
              <w:t>7</w:t>
            </w:r>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370"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25</w:t>
      </w:r>
      <w:r w:rsidR="00CE7E79">
        <w:rPr>
          <w:noProof/>
        </w:rPr>
        <w:fldChar w:fldCharType="end"/>
      </w:r>
      <w:bookmarkEnd w:id="370"/>
      <w:r>
        <w:t xml:space="preserve"> Properties of OM_Observation (from </w:t>
      </w:r>
      <w:hyperlink r:id="rId19" w:history="1">
        <w:r w:rsidR="008205AC" w:rsidRPr="008205AC">
          <w:rPr>
            <w:rStyle w:val="Hyperlink"/>
          </w:rPr>
          <w:t xml:space="preserve">OGC and </w:t>
        </w:r>
        <w:r w:rsidRPr="008205AC">
          <w:rPr>
            <w:rStyle w:val="Hyperlink"/>
          </w:rPr>
          <w:t>ISO 19156</w:t>
        </w:r>
        <w:r w:rsidR="008205AC" w:rsidRPr="008205AC">
          <w:rPr>
            <w:rStyle w:val="Hyperlink"/>
          </w:rPr>
          <w:t>:2011(E)</w:t>
        </w:r>
      </w:hyperlink>
      <w:r>
        <w:t>)</w:t>
      </w:r>
    </w:p>
    <w:p w14:paraId="00B0AB40" w14:textId="4F859CE6" w:rsidR="00E874DC" w:rsidRDefault="00E874DC" w:rsidP="003564AD">
      <w:pPr>
        <w:pStyle w:val="Heading3"/>
      </w:pPr>
      <w:r>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4C4C8E">
        <w:t xml:space="preserve">Table </w:t>
      </w:r>
      <w:r w:rsidR="004C4C8E">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2261EE2D" w:rsidR="00A31DC0" w:rsidRDefault="00272356" w:rsidP="00272356">
      <w:pPr>
        <w:spacing w:before="240" w:after="0"/>
      </w:pPr>
      <w:r>
        <w:rPr>
          <w:noProof/>
          <w:lang w:val="en-US" w:eastAsia="en-US"/>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r w:rsidRPr="00EB1C6C">
              <w:t>OM_Observation properties</w:t>
            </w:r>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r w:rsidRPr="00EB1C6C">
              <w:t>Purpose</w:t>
            </w:r>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r>
              <w:t>Expected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r w:rsidRPr="00640857">
              <w:t>om:metadata</w:t>
            </w:r>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Shall be an xlink:href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&lt;om:metadata xlink:href=</w:t>
            </w:r>
            <w:r w:rsidR="007A62C7">
              <w:fldChar w:fldCharType="begin"/>
            </w:r>
            <w:r w:rsidR="007A62C7" w:rsidRPr="007A62C7">
              <w:rPr>
                <w:lang w:val="it-CH"/>
                <w:rPrChange w:id="371" w:author="Jörg Klausen" w:date="2020-08-06T21:38:00Z">
                  <w:rPr/>
                </w:rPrChange>
              </w:rPr>
              <w:instrText xml:space="preserve"> HYPERLINK "http://link.to.wis.record" </w:instrText>
            </w:r>
            <w:r w:rsidR="007A62C7">
              <w:fldChar w:fldCharType="separate"/>
            </w:r>
            <w:r w:rsidRPr="003971ED">
              <w:rPr>
                <w:lang w:val="it-CH"/>
              </w:rPr>
              <w:t>http://link.to.wis.record</w:t>
            </w:r>
            <w:r w:rsidR="007A62C7">
              <w:rPr>
                <w:lang w:val="it-CH"/>
              </w:rPr>
              <w:fldChar w:fldCharType="end"/>
            </w:r>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r>
              <w:t>o</w:t>
            </w:r>
            <w:r w:rsidR="006C2610" w:rsidRPr="00640857">
              <w:t>m:phenomenonTime</w:t>
            </w:r>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Shall be a gml:TimePeriod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r>
              <w:t>o</w:t>
            </w:r>
            <w:r w:rsidR="006C2610" w:rsidRPr="00640857">
              <w:t>m:procedure</w:t>
            </w:r>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The wmdr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[See also the section in this document on wmdr:Process]</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r w:rsidRPr="00640857">
              <w:t>om:featureOfInterest</w:t>
            </w:r>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r>
              <w:rPr>
                <w:rFonts w:cs="Calibri"/>
                <w:color w:val="000000"/>
              </w:rPr>
              <w:t>s</w:t>
            </w:r>
            <w:r w:rsidR="006C2610" w:rsidRPr="00640857">
              <w:rPr>
                <w:rFonts w:cs="Calibri"/>
                <w:color w:val="000000"/>
              </w:rPr>
              <w:t xml:space="preserve">ams:SF_SpatialSamplingFeature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r>
              <w:t>o</w:t>
            </w:r>
            <w:r w:rsidR="006C2610" w:rsidRPr="00640857">
              <w:t>m:result</w:t>
            </w:r>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WMDR ResultSet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r w:rsidRPr="00640857">
              <w:t>om:observedProperty</w:t>
            </w:r>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hyperlink r:id="rId21" w:history="1">
              <w:r w:rsidR="007256E3" w:rsidRPr="00E4495E">
                <w:rPr>
                  <w:rStyle w:val="Hyperlink"/>
                  <w:rFonts w:cs="Calibri"/>
                </w:rPr>
                <w:t>http://codes.wmo.int</w:t>
              </w:r>
            </w:hyperlink>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r w:rsidRPr="00640857">
              <w:t>om:resultTime</w:t>
            </w:r>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r w:rsidRPr="00640857">
              <w:rPr>
                <w:rFonts w:cs="Calibri"/>
                <w:color w:val="000000"/>
              </w:rPr>
              <w:t>gml:TimeInstant</w:t>
            </w:r>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26</w:t>
      </w:r>
      <w:r w:rsidR="00CE7E79">
        <w:rPr>
          <w:noProof/>
        </w:rPr>
        <w:fldChar w:fldCharType="end"/>
      </w:r>
      <w:r>
        <w:t xml:space="preserve"> O&amp;M Properties as applied in WMDR</w:t>
      </w:r>
    </w:p>
    <w:p w14:paraId="45DE599B" w14:textId="5365CE5A" w:rsidR="006C2610" w:rsidRDefault="005039AB" w:rsidP="001326CA">
      <w:pPr>
        <w:pStyle w:val="Heading3"/>
      </w:pPr>
      <w:bookmarkStart w:id="372" w:name="_Ref528217214"/>
      <w:r>
        <w:t xml:space="preserve">The </w:t>
      </w:r>
      <w:r w:rsidRPr="00385ACD">
        <w:rPr>
          <w:u w:val="double"/>
          <w:lang w:val="en-AU"/>
        </w:rPr>
        <w:t>om:metadata</w:t>
      </w:r>
      <w:r>
        <w:t xml:space="preserve"> link to </w:t>
      </w:r>
      <w:r w:rsidRPr="00385ACD">
        <w:rPr>
          <w:u w:val="double"/>
          <w:lang w:val="en-AU"/>
        </w:rPr>
        <w:t>MD_Metadata</w:t>
      </w:r>
      <w:r>
        <w:t xml:space="preserve"> is intended to </w:t>
      </w:r>
      <w:ins w:id="373" w:author="Jörg Klausen" w:date="2022-03-09T13:14:00Z">
        <w:r w:rsidR="001326CA">
          <w:t xml:space="preserve">specify contacts for an OM_Observation. </w:t>
        </w:r>
      </w:ins>
      <w:ins w:id="374" w:author="Jörg Klausen" w:date="2022-03-09T13:15:00Z">
        <w:r w:rsidR="001326CA">
          <w:t xml:space="preserve">To </w:t>
        </w:r>
      </w:ins>
      <w:del w:id="375" w:author="Jörg Klausen" w:date="2022-03-09T13:15:00Z">
        <w:r w:rsidR="00D43B19" w:rsidDel="001326CA">
          <w:delText>assign</w:delText>
        </w:r>
        <w:r w:rsidDel="001326CA">
          <w:delText xml:space="preserve"> </w:delText>
        </w:r>
      </w:del>
      <w:ins w:id="376" w:author="Jörg Klausen" w:date="2022-03-09T13:15:00Z">
        <w:r w:rsidR="001326CA">
          <w:t xml:space="preserve">specify </w:t>
        </w:r>
      </w:ins>
      <w:r w:rsidR="00D43B19">
        <w:t xml:space="preserve">a single contact </w:t>
      </w:r>
      <w:r w:rsidR="00283489">
        <w:t xml:space="preserve">to </w:t>
      </w:r>
      <w:r w:rsidR="00A53D3C">
        <w:t>the OSCAR/Surface function “Measurement Leader”</w:t>
      </w:r>
      <w:del w:id="377" w:author="Jörg Klausen" w:date="2022-03-09T13:15:00Z">
        <w:r w:rsidR="00291C70" w:rsidDel="001326CA">
          <w:delText xml:space="preserve">. </w:delText>
        </w:r>
        <w:r w:rsidR="00D43B19" w:rsidDel="001326CA">
          <w:delText>For this</w:delText>
        </w:r>
      </w:del>
      <w:r w:rsidR="00D43B19">
        <w:t>, t</w:t>
      </w:r>
      <w:r w:rsidR="00291C70">
        <w:t>he</w:t>
      </w:r>
      <w:r w:rsidR="007762E4">
        <w:t xml:space="preserve"> role code “principalInvestigator” </w:t>
      </w:r>
      <w:r w:rsidR="00D43B19">
        <w:t xml:space="preserve">must be </w:t>
      </w:r>
      <w:del w:id="378" w:author="Jörg Klausen" w:date="2022-03-09T13:15:00Z">
        <w:r w:rsidR="00D43B19" w:rsidDel="001326CA">
          <w:delText>specified</w:delText>
        </w:r>
      </w:del>
      <w:ins w:id="379" w:author="Jörg Klausen" w:date="2022-03-09T13:15:00Z">
        <w:r w:rsidR="001326CA">
          <w:t>assigned</w:t>
        </w:r>
      </w:ins>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/CI_Address/electronicMailAddress</w:t>
      </w:r>
      <w:r w:rsidR="00291C70">
        <w:t xml:space="preserve"> or by </w:t>
      </w:r>
      <w:r w:rsidR="00D43B19">
        <w:t>element CI_ResponsibleParty/name, specified as a comma-separated character string of [familyname], [firstname] [title], where at least [familyname] is required.</w:t>
      </w:r>
      <w:r w:rsidR="00A53D3C">
        <w:t xml:space="preserve"> </w:t>
      </w:r>
      <w:del w:id="380" w:author="Jörg Klausen" w:date="2022-03-09T17:23:00Z">
        <w:r w:rsidR="00D43B19" w:rsidDel="00B92BBE">
          <w:delText xml:space="preserve">If the contact does not yet exist, it </w:delText>
        </w:r>
        <w:r w:rsidR="00291C70" w:rsidDel="00B92BBE">
          <w:delText xml:space="preserve">can </w:delText>
        </w:r>
        <w:r w:rsidR="00A53D3C" w:rsidDel="00B92BBE">
          <w:delText xml:space="preserve">be specified </w:delText>
        </w:r>
        <w:r w:rsidR="00D43B19" w:rsidDel="00B92BBE">
          <w:delText>as a station contact under</w:delText>
        </w:r>
        <w:r w:rsidR="00A53D3C" w:rsidDel="00B92BBE">
          <w:delText xml:space="preserve"> ObservingFacility/responsibleParty </w:delText>
        </w:r>
        <w:r w:rsidDel="00B92BBE">
          <w:delText xml:space="preserve">(cf. </w:delText>
        </w:r>
        <w:r w:rsidDel="00B92BBE">
          <w:fldChar w:fldCharType="begin"/>
        </w:r>
        <w:r w:rsidDel="00B92BBE">
          <w:delInstrText xml:space="preserve"> REF _Ref527632949 \r \h </w:delInstrText>
        </w:r>
        <w:r w:rsidDel="00B92BBE">
          <w:fldChar w:fldCharType="separate"/>
        </w:r>
        <w:r w:rsidR="004C4C8E" w:rsidDel="00B92BBE">
          <w:delText>4.2.3.1</w:delText>
        </w:r>
        <w:r w:rsidDel="00B92BBE">
          <w:fldChar w:fldCharType="end"/>
        </w:r>
        <w:r w:rsidDel="00B92BBE">
          <w:delText xml:space="preserve"> </w:delText>
        </w:r>
        <w:r w:rsidDel="00B92BBE">
          <w:fldChar w:fldCharType="begin"/>
        </w:r>
        <w:r w:rsidDel="00B92BBE">
          <w:delInstrText xml:space="preserve"> REF _Ref527632949 \h </w:delInstrText>
        </w:r>
        <w:r w:rsidDel="00B92BBE">
          <w:fldChar w:fldCharType="separate"/>
        </w:r>
        <w:r w:rsidR="004C4C8E" w:rsidDel="00B92BBE">
          <w:delText>&lt;DataType&gt; ResponsibleParty</w:delText>
        </w:r>
        <w:r w:rsidDel="00B92BBE">
          <w:fldChar w:fldCharType="end"/>
        </w:r>
        <w:r w:rsidDel="00B92BBE">
          <w:delText>)</w:delText>
        </w:r>
        <w:r w:rsidR="00A53D3C" w:rsidDel="00B92BBE">
          <w:delText>.</w:delText>
        </w:r>
      </w:del>
      <w:bookmarkEnd w:id="372"/>
      <w:ins w:id="381" w:author="Jörg Klausen" w:date="2022-03-09T17:21:00Z">
        <w:r w:rsidR="00B92BBE">
          <w:t>If</w:t>
        </w:r>
      </w:ins>
      <w:ins w:id="382" w:author="Jörg Klausen" w:date="2022-03-09T17:20:00Z">
        <w:r w:rsidR="00B92BBE">
          <w:t xml:space="preserve"> more than one contact is specified with role code </w:t>
        </w:r>
      </w:ins>
      <w:ins w:id="383" w:author="Jörg Klausen" w:date="2022-03-09T17:21:00Z">
        <w:r w:rsidR="00B92BBE">
          <w:t xml:space="preserve">“principalInvestigator”, only the first occurrence shall be considered. </w:t>
        </w:r>
      </w:ins>
      <w:ins w:id="384" w:author="Jörg Klausen" w:date="2022-03-09T13:18:00Z">
        <w:r w:rsidR="001326CA">
          <w:t>To specify a supervising organization</w:t>
        </w:r>
      </w:ins>
      <w:ins w:id="385" w:author="Jörg Klausen" w:date="2022-03-09T17:19:00Z">
        <w:r w:rsidR="00B92BBE">
          <w:t xml:space="preserve"> responsible for the observation</w:t>
        </w:r>
      </w:ins>
      <w:ins w:id="386" w:author="Jörg Klausen" w:date="2022-03-09T13:18:00Z">
        <w:r w:rsidR="001326CA">
          <w:t xml:space="preserve">, the role code “owner” </w:t>
        </w:r>
      </w:ins>
      <w:ins w:id="387" w:author="Jörg Klausen" w:date="2022-03-09T13:22:00Z">
        <w:r w:rsidR="001326CA">
          <w:t>and the element “</w:t>
        </w:r>
        <w:r w:rsidR="001326CA" w:rsidRPr="001326CA">
          <w:t>organisationName</w:t>
        </w:r>
        <w:r w:rsidR="001326CA">
          <w:t xml:space="preserve">“ </w:t>
        </w:r>
      </w:ins>
      <w:ins w:id="388" w:author="Jörg Klausen" w:date="2022-03-09T13:18:00Z">
        <w:r w:rsidR="001326CA">
          <w:t xml:space="preserve">must be assigned </w:t>
        </w:r>
      </w:ins>
      <w:ins w:id="389" w:author="Jörg Klausen" w:date="2022-03-09T13:22:00Z">
        <w:r w:rsidR="001326CA">
          <w:t>under</w:t>
        </w:r>
      </w:ins>
      <w:ins w:id="390" w:author="Jörg Klausen" w:date="2022-03-09T13:18:00Z">
        <w:r w:rsidR="001326CA">
          <w:t xml:space="preserve"> contact/</w:t>
        </w:r>
      </w:ins>
      <w:ins w:id="391" w:author="Jörg Klausen" w:date="2022-03-09T13:21:00Z">
        <w:r w:rsidR="001326CA">
          <w:t>CI_ResponsibleParty</w:t>
        </w:r>
      </w:ins>
      <w:ins w:id="392" w:author="Jörg Klausen" w:date="2022-03-09T13:18:00Z">
        <w:r w:rsidR="001326CA">
          <w:t>/</w:t>
        </w:r>
      </w:ins>
      <w:ins w:id="393" w:author="Jörg Klausen" w:date="2022-03-09T13:21:00Z">
        <w:r w:rsidR="001326CA">
          <w:t xml:space="preserve">. </w:t>
        </w:r>
      </w:ins>
      <w:ins w:id="394" w:author="Jörg Klausen" w:date="2022-03-09T17:21:00Z">
        <w:r w:rsidR="00B92BBE">
          <w:t xml:space="preserve">If more </w:t>
        </w:r>
      </w:ins>
      <w:ins w:id="395" w:author="Jörg Klausen" w:date="2022-03-09T17:22:00Z">
        <w:r w:rsidR="00B92BBE">
          <w:t xml:space="preserve">than one contact with role code “owner” is specified, </w:t>
        </w:r>
      </w:ins>
      <w:ins w:id="396" w:author="Jörg Klausen" w:date="2022-03-22T11:37:00Z">
        <w:r w:rsidR="00A928E1">
          <w:t>only the first occurrence shall</w:t>
        </w:r>
      </w:ins>
      <w:ins w:id="397" w:author="Jörg Klausen" w:date="2022-03-09T17:22:00Z">
        <w:r w:rsidR="00B92BBE">
          <w:t xml:space="preserve"> be considered. </w:t>
        </w:r>
      </w:ins>
      <w:ins w:id="398" w:author="Jörg Klausen" w:date="2022-03-09T17:27:00Z">
        <w:r w:rsidR="00B92BBE">
          <w:t xml:space="preserve">If the contact (individual or organization) does not yet exist in the system receiving the information, it must be specified as a station contact under ObservingFacility/responsibleParty (cf. </w:t>
        </w:r>
        <w:r w:rsidR="00B92BBE">
          <w:fldChar w:fldCharType="begin"/>
        </w:r>
        <w:r w:rsidR="00B92BBE">
          <w:instrText xml:space="preserve"> REF _Ref527632949 \r \h </w:instrText>
        </w:r>
      </w:ins>
      <w:ins w:id="399" w:author="Jörg Klausen" w:date="2022-03-09T17:27:00Z">
        <w:r w:rsidR="00B92BBE">
          <w:fldChar w:fldCharType="separate"/>
        </w:r>
        <w:r w:rsidR="00B92BBE">
          <w:t>4.2.3.1</w:t>
        </w:r>
        <w:r w:rsidR="00B92BBE">
          <w:fldChar w:fldCharType="end"/>
        </w:r>
        <w:r w:rsidR="00B92BBE">
          <w:t xml:space="preserve"> </w:t>
        </w:r>
        <w:r w:rsidR="00B92BBE">
          <w:fldChar w:fldCharType="begin"/>
        </w:r>
        <w:r w:rsidR="00B92BBE">
          <w:instrText xml:space="preserve"> REF _Ref527632949 \h </w:instrText>
        </w:r>
      </w:ins>
      <w:ins w:id="400" w:author="Jörg Klausen" w:date="2022-03-09T17:27:00Z">
        <w:r w:rsidR="00B92BBE">
          <w:fldChar w:fldCharType="separate"/>
        </w:r>
        <w:r w:rsidR="00B92BBE">
          <w:t>&lt;DataType&gt; ResponsibleParty</w:t>
        </w:r>
        <w:r w:rsidR="00B92BBE">
          <w:fldChar w:fldCharType="end"/>
        </w:r>
        <w:r w:rsidR="00B92BBE">
          <w:t>).</w:t>
        </w:r>
      </w:ins>
    </w:p>
    <w:p w14:paraId="74688A24" w14:textId="4E52EF55" w:rsidR="006C2610" w:rsidRDefault="00015DBD" w:rsidP="003564AD">
      <w:pPr>
        <w:pStyle w:val="Heading10"/>
      </w:pPr>
      <w:bookmarkStart w:id="401" w:name="_Ref478716933"/>
      <w:bookmarkStart w:id="402" w:name="_Toc20246123"/>
      <w:r>
        <w:t>MODEL CONCEPTS – PROCESS</w:t>
      </w:r>
      <w:bookmarkEnd w:id="401"/>
      <w:bookmarkEnd w:id="402"/>
    </w:p>
    <w:p w14:paraId="55B5EAFF" w14:textId="77777777" w:rsidR="00545325" w:rsidRPr="00A15B15" w:rsidRDefault="00545325" w:rsidP="003564AD">
      <w:pPr>
        <w:pStyle w:val="Heading2"/>
      </w:pPr>
      <w:bookmarkStart w:id="403" w:name="_Toc20246124"/>
      <w:r w:rsidRPr="003564AD">
        <w:t>Process</w:t>
      </w:r>
      <w:bookmarkEnd w:id="403"/>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404" w:name="BKM_58B7D0DC_181E_417F_90EF_546D0B13DB21"/>
            <w:bookmarkEnd w:id="404"/>
            <w:r w:rsidRPr="00632C16">
              <w:t>Property</w:t>
            </w:r>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r w:rsidRPr="00632C16">
              <w:t>Property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val="en-US" w:eastAsia="en-US"/>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4C4C8E">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405" w:name="_Toc20246125"/>
      <w:r w:rsidRPr="003564AD">
        <w:t>Deployment</w:t>
      </w:r>
      <w:bookmarkEnd w:id="405"/>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406" w:name="BKM_B7A025BC_0C52_49E7_AFD7_09C9DB3C35F9"/>
            <w:bookmarkEnd w:id="406"/>
            <w:r w:rsidRPr="00A31DC0">
              <w:t>Property</w:t>
            </w:r>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r w:rsidRPr="003971ED">
              <w:t>deployedEquipment</w:t>
            </w:r>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r>
              <w:t>dataGeneration</w:t>
            </w:r>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r>
              <w:t>DataGeneration</w:t>
            </w:r>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r w:rsidRPr="0083573F">
              <w:t>validPeriod</w:t>
            </w:r>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r w:rsidRPr="0083573F">
              <w:t>TM_Period</w:t>
            </w:r>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The period of time for which this deployment configuration was/is in place. (Note: this time period must fall within the time period specified in the OM_Observation phenomenonTime)</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r w:rsidRPr="0083573F">
              <w:t>heightAboveLocalReferenceSurface</w:t>
            </w:r>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r w:rsidRPr="0083573F">
              <w:t>localReferenceSurface</w:t>
            </w:r>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r w:rsidRPr="0083573F">
              <w:t>LocalReferenceSurfaceType</w:t>
            </w:r>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5-05 Description of the specified reference surface taken from the codelist LocalReferenceSurfaceType</w:t>
            </w:r>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5-01 The source of the observation (manual, automatic, visual etc.) from the SourceOfObservationType codelist.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407" w:name="BKM_BF0E2037_DA1B_48C0_9D1E_842365539162"/>
            <w:bookmarkEnd w:id="407"/>
            <w:r w:rsidRPr="0083573F">
              <w:t>communicationMethod</w:t>
            </w:r>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3-08 The primary data communication method, from the DataCommunicationMethodType codelist.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408" w:name="BKM_878B99C2_FFB6_46FD_8AFF_0D7ABEB9E97A"/>
            <w:bookmarkStart w:id="409" w:name="BKM_F1319524_B44A_4E39_9F13_EA37BDAC118D"/>
            <w:bookmarkStart w:id="410" w:name="BKM_F0DD5B6C_022B_4353_91DD_6FA66C185F59"/>
            <w:bookmarkEnd w:id="408"/>
            <w:bookmarkEnd w:id="409"/>
            <w:bookmarkEnd w:id="410"/>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1-05 An assessment of the representativeness of the observations from the RepresentativenessType codelist.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411" w:name="BKM_24E21F5D_3C06_40EF_A82B_2658E778DDB0"/>
            <w:bookmarkEnd w:id="411"/>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r w:rsidRPr="0083573F">
              <w:t>maintenanceSchedule</w:t>
            </w:r>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r w:rsidRPr="0083573F">
              <w:t>CharacterString</w:t>
            </w:r>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412" w:name="BKM_08356BE2_9D9F_4291_900D_767CC7F0DC09"/>
            <w:bookmarkEnd w:id="412"/>
            <w:r w:rsidRPr="0083573F">
              <w:t>controlSchedule</w:t>
            </w:r>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r w:rsidRPr="0083573F">
              <w:t>instrumentOperatingStatus</w:t>
            </w:r>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413" w:name="BKM_A69C6363_8E1A_440E_8D52_6ECD0439268D"/>
      <w:bookmarkStart w:id="414" w:name="BKM_DA4A1966_D843_496B_ADBB_10D629939C5F"/>
      <w:bookmarkStart w:id="415" w:name="BKM_706890B4_310D_403F_81AE_9F948CE212D6"/>
      <w:bookmarkStart w:id="416" w:name="BKM_97DDA737_494E_4701_BBC4_28D70CA7445A"/>
      <w:bookmarkStart w:id="417" w:name="BKM_F7B7A0FA_B355_4DBD_8BDC_DDF20967BCC1"/>
      <w:bookmarkEnd w:id="413"/>
      <w:bookmarkEnd w:id="414"/>
      <w:bookmarkEnd w:id="415"/>
      <w:bookmarkEnd w:id="416"/>
      <w:bookmarkEnd w:id="417"/>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418" w:name="BKM_8371E571_12F0_44EB_9430_007943C4FD29"/>
      <w:bookmarkEnd w:id="418"/>
      <w:r>
        <w:t>The properties of Deployment use a variety of complex DataTypes.</w:t>
      </w:r>
    </w:p>
    <w:p w14:paraId="621372B0" w14:textId="2C51E851" w:rsidR="009E0C40" w:rsidRPr="00A15B15" w:rsidRDefault="009E0C40" w:rsidP="003564AD">
      <w:pPr>
        <w:pStyle w:val="Heading2"/>
      </w:pPr>
      <w:bookmarkStart w:id="419" w:name="_Toc20246126"/>
      <w:r w:rsidRPr="00A15B15">
        <w:t>DataGeneration</w:t>
      </w:r>
      <w:bookmarkEnd w:id="419"/>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r w:rsidRPr="00172BF9">
              <w:t>validPeriod</w:t>
            </w:r>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r w:rsidRPr="00172BF9">
              <w:t>TM_Period</w:t>
            </w:r>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r>
              <w:t>DataGeneration</w:t>
            </w:r>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29</w:t>
      </w:r>
      <w:r w:rsidR="00CE7E79">
        <w:rPr>
          <w:noProof/>
        </w:rPr>
        <w:fldChar w:fldCharType="end"/>
      </w:r>
      <w:r>
        <w:t xml:space="preserve"> Properties of DataGeneration</w:t>
      </w:r>
    </w:p>
    <w:p w14:paraId="053222AB" w14:textId="77777777" w:rsidR="0009728F" w:rsidRPr="00A15B15" w:rsidRDefault="0009728F" w:rsidP="0009728F">
      <w:pPr>
        <w:pStyle w:val="Heading2"/>
      </w:pPr>
      <w:bookmarkStart w:id="420" w:name="_Toc20246127"/>
      <w:r w:rsidRPr="00A15B15">
        <w:t>Schedule</w:t>
      </w:r>
      <w:bookmarkEnd w:id="420"/>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r w:rsidRPr="00172BF9">
              <w:t>Property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r w:rsidRPr="00172BF9">
              <w:t>startMonth</w:t>
            </w:r>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r w:rsidRPr="00172BF9">
              <w:t>endMonth</w:t>
            </w:r>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r w:rsidRPr="00172BF9">
              <w:t>startWeekday</w:t>
            </w:r>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r w:rsidRPr="00172BF9">
              <w:t>endWeekday</w:t>
            </w:r>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r w:rsidRPr="00172BF9">
              <w:t>startHour</w:t>
            </w:r>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r w:rsidRPr="00172BF9">
              <w:t>endHour</w:t>
            </w:r>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r w:rsidRPr="00172BF9">
              <w:t>startMinute</w:t>
            </w:r>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r w:rsidRPr="00172BF9">
              <w:t>endMinute</w:t>
            </w:r>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r w:rsidRPr="00172BF9">
              <w:t>diurnalBaseTime</w:t>
            </w:r>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r w:rsidRPr="00172BF9">
              <w:t>TM_ClockTime</w:t>
            </w:r>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 xml:space="preserve">6-07 Time (of day) to which diurnal statistics are referenced. For example, a 24 h accumulated total precipitation might refer to 0700z as the diurnal base time. </w:t>
            </w:r>
            <w:del w:id="421" w:author="Jörg Klausen" w:date="2020-08-06T21:45:00Z">
              <w:r w:rsidRPr="00172BF9" w:rsidDel="007A62C7">
                <w:delText>[Phase 1]</w:delText>
              </w:r>
            </w:del>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4C4C8E">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422" w:name="_Toc20246128"/>
      <w:r w:rsidRPr="003564AD">
        <w:t>Sampling</w:t>
      </w:r>
      <w:bookmarkEnd w:id="422"/>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423" w:name="BKM_1A89F4FB_C920_4BB4_AC61_D112C2CE054A"/>
            <w:bookmarkEnd w:id="423"/>
            <w:r w:rsidRPr="00172BF9">
              <w:t>Property</w:t>
            </w:r>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r w:rsidRPr="00172BF9">
              <w:t>Property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424" w:name="BKM_58296F3A_502E_40AD_9CE3_528A0551A8E9"/>
            <w:bookmarkEnd w:id="424"/>
            <w:r w:rsidRPr="00172BF9">
              <w:t>samplingStrategy</w:t>
            </w:r>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 xml:space="preserve">6-03 The strategy used to generate the observed variable. </w:t>
            </w:r>
            <w:del w:id="425" w:author="Jörg Klausen" w:date="2020-08-06T21:45:00Z">
              <w:r w:rsidRPr="00172BF9" w:rsidDel="007A62C7">
                <w:delText>[Phase 1]</w:delText>
              </w:r>
            </w:del>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r w:rsidRPr="00172BF9">
              <w:t>samplingProcedure</w:t>
            </w:r>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r w:rsidRPr="00172BF9">
              <w:t>SamplingProcedureType</w:t>
            </w:r>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 xml:space="preserve">6-01 The procedure(s) involved in obtaining a sample/making an observation. Taken from the SamplingProcedureType codelist </w:t>
            </w:r>
            <w:del w:id="426" w:author="Jörg Klausen" w:date="2020-08-06T21:45:00Z">
              <w:r w:rsidRPr="00172BF9" w:rsidDel="007A62C7">
                <w:delText>[Phase 3]</w:delText>
              </w:r>
            </w:del>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r w:rsidRPr="00172BF9">
              <w:t>samplingProcedureDescription</w:t>
            </w:r>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r w:rsidRPr="00172BF9">
              <w:t>CharacterString</w:t>
            </w:r>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 xml:space="preserve">6-01 Description of the procedure(s) involved in obtaining a sample/making an observation. </w:t>
            </w:r>
            <w:del w:id="427" w:author="Jörg Klausen" w:date="2020-08-06T21:45:00Z">
              <w:r w:rsidRPr="00172BF9" w:rsidDel="007A62C7">
                <w:delText>[Phase 3]</w:delText>
              </w:r>
            </w:del>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428" w:name="BKM_9E316347_070B_4B16_AF9D_FA35CE306F49"/>
            <w:bookmarkEnd w:id="428"/>
            <w:r w:rsidRPr="00172BF9">
              <w:t>sampleTreatment</w:t>
            </w:r>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 xml:space="preserve">6-02 Description of chemical or physical treatment of the sample prior to analysis from the SampleTreatmentType codelist. </w:t>
            </w:r>
            <w:del w:id="429" w:author="Jörg Klausen" w:date="2020-08-06T21:45:00Z">
              <w:r w:rsidRPr="00172BF9" w:rsidDel="007A62C7">
                <w:delText>[Phase 3]</w:delText>
              </w:r>
            </w:del>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430" w:name="BKM_3F4554BD_8CB8_4AC1_B634_EFD1664E938A"/>
            <w:bookmarkStart w:id="431" w:name="BKM_101E0E9F_6044_4232_BF24_CE5F5CD15F03"/>
            <w:bookmarkStart w:id="432" w:name="BKM_38A8A208_BC09_4C61_B8A8_A681B7289D4C"/>
            <w:bookmarkEnd w:id="430"/>
            <w:bookmarkEnd w:id="431"/>
            <w:bookmarkEnd w:id="432"/>
            <w:r w:rsidRPr="00172BF9">
              <w:t>temporalSamplingInterval</w:t>
            </w:r>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 xml:space="preserve">6-06 Time period (as a duration) between the beginning of consecutive sampling periods. </w:t>
            </w:r>
            <w:del w:id="433" w:author="Jörg Klausen" w:date="2020-08-06T21:45:00Z">
              <w:r w:rsidRPr="00172BF9" w:rsidDel="007A62C7">
                <w:delText>[Phase 3]</w:delText>
              </w:r>
            </w:del>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r w:rsidRPr="00172BF9">
              <w:t>samplingTimePeriod</w:t>
            </w:r>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 xml:space="preserve">6-04 The period of time over which a measurement is taken. This value is a duration, e.g. 1 hour, not specific times and dates. </w:t>
            </w:r>
            <w:del w:id="434" w:author="Jörg Klausen" w:date="2020-08-06T21:45:00Z">
              <w:r w:rsidRPr="00172BF9" w:rsidDel="007A62C7">
                <w:delText>[Phase 3]</w:delText>
              </w:r>
            </w:del>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435" w:name="BKM_AC2F7EA3_49C5_49AF_A9E5_79346982B9B1"/>
            <w:bookmarkEnd w:id="435"/>
            <w:r w:rsidRPr="00172BF9">
              <w:t>spatialSamplingResolutionDetails</w:t>
            </w:r>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 xml:space="preserve">6-05 Explanatory information about the exact meaning of the value of samplingResolution. Note: not currently supported. </w:t>
            </w:r>
            <w:del w:id="436" w:author="Jörg Klausen" w:date="2020-08-06T21:45:00Z">
              <w:r w:rsidRPr="00172BF9" w:rsidDel="007A62C7">
                <w:delText>[Phase 2]</w:delText>
              </w:r>
            </w:del>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437" w:name="BKM_4EC1C658_F685_4976_9DCC_EBE61E8F8682"/>
            <w:bookmarkStart w:id="438" w:name="BKM_69621DCE_63D0_44FC_8E4A_20B05B978897"/>
            <w:bookmarkStart w:id="439" w:name="BKM_2727CBC8_1D53_44CB_B473_5CDBAB117A59"/>
            <w:bookmarkEnd w:id="437"/>
            <w:bookmarkEnd w:id="438"/>
            <w:bookmarkEnd w:id="439"/>
            <w:r w:rsidRPr="00172BF9">
              <w:t>spatialSamplingResolution</w:t>
            </w:r>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r>
              <w:rPr>
                <w:lang w:val="en-GB"/>
              </w:rPr>
              <w:t>samplesPerTimePeriod</w:t>
            </w:r>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440" w:name="BKM_0171907B_2AA0_432D_913C_33B562DE84EE"/>
      <w:bookmarkEnd w:id="44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31</w:t>
      </w:r>
      <w:r w:rsidR="00CE7E79">
        <w:rPr>
          <w:noProof/>
        </w:rPr>
        <w:fldChar w:fldCharType="end"/>
      </w:r>
      <w:r>
        <w:t xml:space="preserve"> Properties of Sampling</w:t>
      </w:r>
    </w:p>
    <w:p w14:paraId="55058289" w14:textId="77777777" w:rsidR="00545325" w:rsidRPr="00A15B15" w:rsidRDefault="00545325" w:rsidP="003564AD">
      <w:pPr>
        <w:pStyle w:val="Heading2"/>
      </w:pPr>
      <w:bookmarkStart w:id="441" w:name="BKM_E5FA126E_1E0B_4949_922E_1A3F92788391"/>
      <w:bookmarkStart w:id="442" w:name="BKM_905209C8_CCE7_42D2_8FEF_C1DA8655653C"/>
      <w:bookmarkStart w:id="443" w:name="_Toc20246129"/>
      <w:bookmarkEnd w:id="441"/>
      <w:bookmarkEnd w:id="442"/>
      <w:r w:rsidRPr="003564AD">
        <w:t>Processing</w:t>
      </w:r>
      <w:bookmarkEnd w:id="443"/>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444" w:name="BKM_778077BB_5EEC_4B4C_BC41_51A221BCAD45"/>
            <w:bookmarkEnd w:id="444"/>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r w:rsidRPr="00632C16">
              <w:t>processingCentre</w:t>
            </w:r>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r w:rsidRPr="00632C16">
              <w:t>CharacterString</w:t>
            </w:r>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w:t>
            </w:r>
            <w:del w:id="445" w:author="Jörg Klausen" w:date="2020-08-06T21:45:00Z">
              <w:r w:rsidRPr="00632C16" w:rsidDel="007A62C7">
                <w:delText>[Phase 2]</w:delText>
              </w:r>
            </w:del>
            <w:r w:rsidRPr="00632C16">
              <w:t>.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 xml:space="preserve">7-09 Time period over which individual samples/observations are aggregated </w:t>
            </w:r>
            <w:del w:id="446" w:author="Jörg Klausen" w:date="2020-08-06T21:45:00Z">
              <w:r w:rsidRPr="00632C16" w:rsidDel="007A62C7">
                <w:delText>[Phase 2]</w:delText>
              </w:r>
            </w:del>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447" w:name="BKM_4E03224A_A5E5_4E09_9A85_97567B313337"/>
            <w:bookmarkStart w:id="448" w:name="BKM_1A8313BD_FD5F_4886_8EB0_AEBCDFA0FE93"/>
            <w:bookmarkEnd w:id="447"/>
            <w:bookmarkEnd w:id="448"/>
            <w:r w:rsidRPr="00632C16">
              <w:t>dataProcessing</w:t>
            </w:r>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6199C2BF" w14:textId="020CF1E2" w:rsidR="000A226D" w:rsidRPr="00632C16" w:rsidRDefault="000A226D" w:rsidP="007A62C7">
            <w:pPr>
              <w:pStyle w:val="Tablebody"/>
              <w:rPr>
                <w:rFonts w:eastAsia="Arial" w:cs="Arial"/>
              </w:rPr>
            </w:pPr>
            <w:r w:rsidRPr="00632C16">
              <w:t>7-01 A description of the data processing used to generate observations including, if relevant, algorithms used to derive the result.</w:t>
            </w:r>
            <w:del w:id="449" w:author="Jörg Klausen" w:date="2020-08-06T21:44:00Z">
              <w:r w:rsidRPr="00632C16" w:rsidDel="007A62C7">
                <w:delText xml:space="preserve"> [Phase 3]</w:delText>
              </w:r>
            </w:del>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450" w:name="BKM_983C9CA3_1881_477E_8F84_EB0D58430FCB"/>
            <w:bookmarkEnd w:id="450"/>
            <w:r w:rsidRPr="00632C16">
              <w:t>softwareDetails</w:t>
            </w:r>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16732DE9" w14:textId="2B1160C7" w:rsidR="00545325" w:rsidRPr="00632C16" w:rsidRDefault="00545325" w:rsidP="007A62C7">
            <w:pPr>
              <w:pStyle w:val="Tablebody"/>
              <w:rPr>
                <w:rFonts w:eastAsia="Arial" w:cs="Arial"/>
              </w:rPr>
            </w:pPr>
            <w:r w:rsidRPr="00632C16">
              <w:t>7-05 Name and version of the software or processor used to derive the values</w:t>
            </w:r>
            <w:del w:id="451" w:author="Jörg Klausen" w:date="2020-08-06T21:44:00Z">
              <w:r w:rsidRPr="00632C16" w:rsidDel="007A62C7">
                <w:delText xml:space="preserve"> [Phase 3]</w:delText>
              </w:r>
            </w:del>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452" w:name="BKM_33E5345E_4884_4126_9DCC_897A462A7BC4"/>
            <w:bookmarkStart w:id="453" w:name="BKM_7D469546_205B_4005_A5D0_89A760530632"/>
            <w:bookmarkEnd w:id="452"/>
            <w:bookmarkEnd w:id="453"/>
            <w:r w:rsidRPr="00632C16">
              <w:t>softwareURL</w:t>
            </w:r>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41BE1B8C" w:rsidR="00545325" w:rsidRPr="00632C16" w:rsidRDefault="00545325" w:rsidP="007A62C7">
            <w:pPr>
              <w:pStyle w:val="Tablebody"/>
              <w:rPr>
                <w:rFonts w:eastAsia="Arial" w:cs="Arial"/>
              </w:rPr>
            </w:pPr>
            <w:r w:rsidRPr="00632C16">
              <w:t>7-05 URL for the software or processor used to derive the values</w:t>
            </w:r>
            <w:del w:id="454" w:author="Jörg Klausen" w:date="2020-08-06T21:44:00Z">
              <w:r w:rsidRPr="00632C16" w:rsidDel="007A62C7">
                <w:delText xml:space="preserve"> [Phase 3]</w:delText>
              </w:r>
            </w:del>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455" w:name="BKM_B17891E8_DC14_4F93_86AF_B762DE873B2A"/>
      <w:bookmarkStart w:id="456" w:name="_Toc20246130"/>
      <w:bookmarkEnd w:id="455"/>
      <w:r w:rsidRPr="003564AD">
        <w:t>Reporting</w:t>
      </w:r>
      <w:bookmarkEnd w:id="456"/>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457" w:name="BKM_4D763E94_649C_4D6F_AA4C_F3AA2502E1AE"/>
            <w:bookmarkEnd w:id="457"/>
            <w:r w:rsidRPr="00172BF9">
              <w:t>Property</w:t>
            </w:r>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r>
              <w:t>internationalExchange</w:t>
            </w:r>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7-14 Specifies if the observations described using dataGeneration, in particular through the temporalReportingInterval,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r w:rsidRPr="00172BF9">
              <w:t>uom</w:t>
            </w:r>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r w:rsidRPr="00172BF9">
              <w:t>MeasurementUnitType</w:t>
            </w:r>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r w:rsidRPr="00172BF9">
              <w:t>spatialReportingInterval</w:t>
            </w:r>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r w:rsidRPr="00172BF9">
              <w:t>temporalReportingInterval</w:t>
            </w:r>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r w:rsidRPr="00172BF9">
              <w:t>TM_PeriodDuration</w:t>
            </w:r>
          </w:p>
        </w:tc>
        <w:tc>
          <w:tcPr>
            <w:tcW w:w="5103" w:type="dxa"/>
            <w:tcMar>
              <w:top w:w="0" w:type="dxa"/>
              <w:left w:w="60" w:type="dxa"/>
              <w:bottom w:w="0" w:type="dxa"/>
              <w:right w:w="60" w:type="dxa"/>
            </w:tcMar>
          </w:tcPr>
          <w:p w14:paraId="3375B700" w14:textId="3F4F28B0"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ins w:id="458" w:author="Jörg Klausen" w:date="2020-08-06T21:41:00Z">
              <w:r w:rsidR="007A62C7">
                <w:t>, specified according to ISO8601</w:t>
              </w:r>
            </w:ins>
            <w:ins w:id="459" w:author="Jörg Klausen" w:date="2020-08-06T21:43:00Z">
              <w:r w:rsidR="007A62C7">
                <w:t xml:space="preserve"> (cf. </w:t>
              </w:r>
              <w:r w:rsidR="007A62C7" w:rsidRPr="007A62C7">
                <w:t>https://www.w3.org/TR/xmlschema-2/#duration</w:t>
              </w:r>
              <w:r w:rsidR="007A62C7">
                <w:t>)</w:t>
              </w:r>
            </w:ins>
            <w:ins w:id="460" w:author="Jörg Klausen" w:date="2020-08-06T21:41:00Z">
              <w:r w:rsidR="007A62C7">
                <w:t xml:space="preserve"> </w:t>
              </w:r>
            </w:ins>
            <w:del w:id="461" w:author="Jörg Klausen" w:date="2020-08-06T21:41:00Z">
              <w:r w:rsidRPr="00172BF9" w:rsidDel="007A62C7">
                <w:delText>.</w:delText>
              </w:r>
            </w:del>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r w:rsidRPr="00172BF9">
              <w:t>timeStampMeaning</w:t>
            </w:r>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r w:rsidRPr="00172BF9">
              <w:t>TimeStampMeaningType</w:t>
            </w:r>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7-03 Meaning of the time stamp in the temporalReportingInterval taken from the TimeStampMeaning codelist.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r w:rsidRPr="00172BF9">
              <w:t>referenceDatum</w:t>
            </w:r>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r w:rsidRPr="00172BF9">
              <w:t>CD_VerticalDatum</w:t>
            </w:r>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r w:rsidRPr="00172BF9">
              <w:t>data</w:t>
            </w:r>
            <w:r>
              <w:t>Policy</w:t>
            </w:r>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r>
              <w:t>numberOfObservationsInReportingInterval</w:t>
            </w:r>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462" w:name="BKM_EC22686A_854E_4E27_9979_6DBA71916F2B"/>
            <w:bookmarkEnd w:id="462"/>
            <w:r w:rsidRPr="00172BF9">
              <w:t>referenceTimeSource</w:t>
            </w:r>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r w:rsidRPr="00172BF9">
              <w:t>ReferenceTimeType</w:t>
            </w:r>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r w:rsidRPr="00172BF9">
              <w:t>levelOfData</w:t>
            </w:r>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r w:rsidRPr="00172BF9">
              <w:t>LevelOfDataType</w:t>
            </w:r>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r w:rsidRPr="00172BF9">
              <w:t>dataFormat</w:t>
            </w:r>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r w:rsidRPr="00172BF9">
              <w:t>DataFormatType</w:t>
            </w:r>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7-07 Description of the format in which the observed variable is primarily being provided, from the DataFormatType codelist.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r w:rsidRPr="00172BF9">
              <w:t>officialStatus</w:t>
            </w:r>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463" w:name="BKM_D75EAD20_60E9_46CC_853B_E82EDF99A929"/>
            <w:bookmarkStart w:id="464" w:name="BKM_5D936BB5_D877_4970_9990_D9C15C955ABD"/>
            <w:bookmarkStart w:id="465" w:name="BKM_45CAC577_716D_436D_A1C0_618B3A4C4AD8"/>
            <w:bookmarkStart w:id="466" w:name="BKM_42A96623_7FF4_40D8_9B66_48B788BF3EBB"/>
            <w:bookmarkStart w:id="467" w:name="BKM_11AA6CCC_69AF_4EEE_9E49_305CE8171F30"/>
            <w:bookmarkStart w:id="468" w:name="BKM_971C385F_A5EF_46F5_8A35_E84837C32000"/>
            <w:bookmarkStart w:id="469" w:name="BKM_5752A183_857F_4FDF_BE58_0476779C107E"/>
            <w:bookmarkStart w:id="470" w:name="BKM_AB6D7377_16EB_4CE1_AC44_1B6284199EE7"/>
            <w:bookmarkStart w:id="471" w:name="BKM_624457A8_64C6_4C92_B3B7_6ABF29B9F0A1"/>
            <w:bookmarkEnd w:id="463"/>
            <w:bookmarkEnd w:id="464"/>
            <w:bookmarkEnd w:id="465"/>
            <w:bookmarkEnd w:id="466"/>
            <w:bookmarkEnd w:id="467"/>
            <w:bookmarkEnd w:id="468"/>
            <w:bookmarkEnd w:id="469"/>
            <w:bookmarkEnd w:id="470"/>
            <w:bookmarkEnd w:id="471"/>
            <w:r w:rsidRPr="00172BF9">
              <w:t>dataFormatVersion</w:t>
            </w:r>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472" w:name="BKM_1CACFF36_1375_4CBA_983E_0FA5A8A96710"/>
            <w:bookmarkEnd w:id="472"/>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C1B9BA6" w14:textId="6D9530B4"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ins w:id="473" w:author="Jörg Klausen" w:date="2020-08-06T21:44:00Z">
              <w:r w:rsidR="007A62C7">
                <w:t xml:space="preserve">. </w:t>
              </w:r>
              <w:r w:rsidR="007A62C7" w:rsidRPr="00172BF9">
                <w:t>Note that this is a duration, e.g., (every) 1 hour</w:t>
              </w:r>
              <w:r w:rsidR="007A62C7">
                <w:t xml:space="preserve">, specified according to ISO8601 (cf. </w:t>
              </w:r>
              <w:r w:rsidR="007A62C7" w:rsidRPr="007A62C7">
                <w:t>https://www.w3.org/TR/xmlschema-2/#duration</w:t>
              </w:r>
              <w:r w:rsidR="007A62C7">
                <w:t>)</w:t>
              </w:r>
            </w:ins>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2EA5F77C" w:rsidR="0031001A" w:rsidRPr="00172BF9" w:rsidRDefault="0031001A" w:rsidP="007A62C7">
            <w:pPr>
              <w:pStyle w:val="Tablebody"/>
              <w:rPr>
                <w:rFonts w:eastAsia="Arial" w:cs="Arial"/>
              </w:rPr>
            </w:pPr>
            <w:r w:rsidRPr="00172BF9">
              <w:t xml:space="preserve">7-12 Numerical resolution is a measure of the detail to which a numerical quantity is expressed. This is synonymous to numerical precision of the reporting, but can be different than the numerical precision of the observed value.  </w:t>
            </w:r>
            <w:del w:id="474" w:author="Jörg Klausen" w:date="2020-08-06T21:42:00Z">
              <w:r w:rsidRPr="00172BF9" w:rsidDel="007A62C7">
                <w:delText>[Phase 3]</w:delText>
              </w:r>
            </w:del>
          </w:p>
        </w:tc>
      </w:tr>
    </w:tbl>
    <w:p w14:paraId="507DFAE6" w14:textId="0FEA2B84" w:rsidR="00545325" w:rsidRDefault="00545325" w:rsidP="00545325">
      <w:pPr>
        <w:pStyle w:val="Caption"/>
      </w:pPr>
      <w:bookmarkStart w:id="475" w:name="BKM_185F7358_F93D_420C_80D5_547A7885AD8A"/>
      <w:bookmarkEnd w:id="47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476" w:name="BKM_BD2988F2_09C8_4862_8A9A_F5066E4F9E3C"/>
      <w:bookmarkStart w:id="477" w:name="WMDSCHEMA"/>
      <w:bookmarkStart w:id="478" w:name="BKM_41635DF5_37FA_490D_82F7_F60969D05D67"/>
      <w:bookmarkStart w:id="479" w:name="BKM_06162B6A_C4B8_4F2E_AB0D_BCC500704374"/>
      <w:bookmarkStart w:id="480" w:name="BKM_F059D77C_559A_4380_A037_3FA2A831BB47"/>
      <w:bookmarkStart w:id="481" w:name="BKM_0753DCA8_93CC_429F_861F_EE62DBEAB928"/>
      <w:bookmarkStart w:id="482" w:name="BKM_3DB03766_7B19_49CC_AF89_88D6A53F432F"/>
      <w:bookmarkStart w:id="483" w:name="_Toc529393577"/>
      <w:bookmarkStart w:id="484" w:name="BKM_10BC7467_86EC_4777_91CD_94A8B960C676"/>
      <w:bookmarkStart w:id="485" w:name="_Toc20246131"/>
      <w:bookmarkEnd w:id="476"/>
      <w:bookmarkEnd w:id="477"/>
      <w:bookmarkEnd w:id="478"/>
      <w:bookmarkEnd w:id="479"/>
      <w:bookmarkEnd w:id="480"/>
      <w:bookmarkEnd w:id="481"/>
      <w:bookmarkEnd w:id="482"/>
      <w:bookmarkEnd w:id="483"/>
      <w:bookmarkEnd w:id="484"/>
      <w:r w:rsidRPr="003564AD">
        <w:t>ResultSet</w:t>
      </w:r>
      <w:bookmarkEnd w:id="485"/>
    </w:p>
    <w:p w14:paraId="42E4466A" w14:textId="2197404C"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(near real time data, archive etc.)</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486" w:name="BKM_AD95B0CD_3A8A_4825_AA76_1792D5F421FF"/>
            <w:bookmarkEnd w:id="486"/>
            <w:r w:rsidRPr="00172BF9">
              <w:t>Property</w:t>
            </w:r>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r w:rsidRPr="00172BF9">
              <w:t>Property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015DDB" w:rsidRDefault="00CF1293" w:rsidP="00015DDB">
            <w:pPr>
              <w:spacing w:after="0"/>
              <w:rPr>
                <w:sz w:val="18"/>
                <w:lang w:eastAsia="zh-TW"/>
              </w:rPr>
            </w:pPr>
            <w:r w:rsidRPr="00015DDB">
              <w:rPr>
                <w:sz w:val="18"/>
              </w:rPr>
              <w:t>&lt;gmd:distributionInfo&gt;</w:t>
            </w:r>
          </w:p>
          <w:p w14:paraId="3E1F19AC" w14:textId="029D5CD0" w:rsidR="00CF1293" w:rsidRPr="00015DDB" w:rsidRDefault="00CF1293" w:rsidP="00015DDB">
            <w:pPr>
              <w:spacing w:after="0"/>
              <w:rPr>
                <w:sz w:val="18"/>
                <w:lang w:eastAsia="zh-TW"/>
              </w:rPr>
            </w:pPr>
            <w:r w:rsidRPr="00015DDB">
              <w:rPr>
                <w:sz w:val="18"/>
              </w:rPr>
              <w:tab/>
              <w:t>&lt;gmd:MD_Distribution&gt;</w:t>
            </w:r>
          </w:p>
          <w:p w14:paraId="6376DE13" w14:textId="77777777"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341AF5D5" w14:textId="77777777" w:rsidR="00CF1293" w:rsidRPr="00015DDB" w:rsidRDefault="00CF1293" w:rsidP="00015DDB">
            <w:pPr>
              <w:spacing w:after="0"/>
              <w:rPr>
                <w:sz w:val="18"/>
                <w:lang w:eastAsia="zh-TW"/>
              </w:rPr>
            </w:pPr>
            <w:r w:rsidRPr="00015DDB">
              <w:rPr>
                <w:sz w:val="18"/>
              </w:rPr>
              <w:tab/>
            </w:r>
            <w:r w:rsidRPr="00015DDB">
              <w:rPr>
                <w:sz w:val="18"/>
              </w:rPr>
              <w:tab/>
            </w:r>
            <w:r w:rsidRPr="00015DDB">
              <w:rPr>
                <w:sz w:val="18"/>
              </w:rPr>
              <w:tab/>
              <w:t xml:space="preserve">  &lt;gmd:onLine&gt;</w:t>
            </w:r>
          </w:p>
          <w:p w14:paraId="0955CB77" w14:textId="33745CBF" w:rsidR="00CF1293" w:rsidRPr="00015DDB" w:rsidRDefault="00CF1293" w:rsidP="00015DDB">
            <w:pPr>
              <w:spacing w:after="0"/>
              <w:rPr>
                <w:sz w:val="18"/>
                <w:lang w:eastAsia="zh-TW"/>
              </w:rPr>
            </w:pPr>
            <w:r w:rsidRPr="00015DDB">
              <w:rPr>
                <w:sz w:val="18"/>
              </w:rPr>
              <w:t xml:space="preserve">      </w:t>
            </w:r>
            <w:r w:rsidR="007C49C2" w:rsidRPr="00015DDB">
              <w:rPr>
                <w:sz w:val="18"/>
              </w:rPr>
              <w:tab/>
            </w:r>
            <w:r w:rsidR="007C49C2" w:rsidRPr="00015DDB">
              <w:rPr>
                <w:sz w:val="18"/>
              </w:rPr>
              <w:tab/>
            </w:r>
            <w:r w:rsidR="007C49C2" w:rsidRPr="00015DDB">
              <w:rPr>
                <w:sz w:val="18"/>
              </w:rPr>
              <w:tab/>
            </w:r>
            <w:r w:rsidRPr="00015DDB">
              <w:rPr>
                <w:sz w:val="18"/>
              </w:rPr>
              <w:t>&lt;gmd:CI_OnlineResource&gt;</w:t>
            </w:r>
          </w:p>
          <w:p w14:paraId="3B6B5AF7" w14:textId="4A70BB64"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r w:rsidR="00CC4A02" w:rsidRPr="00015DDB">
              <w:rPr>
                <w:sz w:val="18"/>
              </w:rPr>
              <w:t>URL pointing to data</w:t>
            </w:r>
          </w:p>
          <w:p w14:paraId="208D7B31" w14:textId="327E419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p>
          <w:p w14:paraId="5CCD9DCE" w14:textId="30A74E52"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r w:rsidR="007C49C2" w:rsidRPr="00015DDB">
              <w:rPr>
                <w:sz w:val="18"/>
              </w:rPr>
              <w:t>download</w:t>
            </w:r>
          </w:p>
          <w:p w14:paraId="572BDEF9" w14:textId="1D745B0F"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p>
          <w:p w14:paraId="4915C8F4" w14:textId="6F353F8C"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00EF3476" w:rsidRPr="00015DDB">
              <w:rPr>
                <w:sz w:val="18"/>
              </w:rPr>
              <w:tab/>
            </w:r>
            <w:r w:rsidRPr="00015DDB">
              <w:rPr>
                <w:sz w:val="18"/>
              </w:rPr>
              <w:t>&lt;/gmd:CI_OnlineResource&gt;</w:t>
            </w:r>
          </w:p>
          <w:p w14:paraId="737915D9" w14:textId="19A5820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&lt;/gmd:onLine&gt;</w:t>
            </w:r>
            <w:r w:rsidRPr="00015DDB">
              <w:rPr>
                <w:sz w:val="18"/>
              </w:rPr>
              <w:tab/>
            </w:r>
          </w:p>
          <w:p w14:paraId="6232737E" w14:textId="37C538DC"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5CFA5013" w14:textId="77777777" w:rsidR="00CF1293" w:rsidRPr="00015DDB" w:rsidRDefault="00CF1293" w:rsidP="00015DDB">
            <w:pPr>
              <w:spacing w:after="0"/>
              <w:rPr>
                <w:sz w:val="18"/>
                <w:lang w:eastAsia="zh-TW"/>
              </w:rPr>
            </w:pPr>
            <w:r w:rsidRPr="00015DDB">
              <w:rPr>
                <w:sz w:val="18"/>
              </w:rPr>
              <w:tab/>
              <w:t>&lt;/gmd:MD_Distribution&gt;</w:t>
            </w:r>
          </w:p>
          <w:p w14:paraId="00DC7AC2" w14:textId="09DED9F9" w:rsidR="00CF1293" w:rsidRPr="00172BF9" w:rsidRDefault="00CF1293" w:rsidP="00015DDB">
            <w:pPr>
              <w:spacing w:after="0"/>
              <w:rPr>
                <w:lang w:eastAsia="zh-TW"/>
              </w:rPr>
            </w:pPr>
            <w:r w:rsidRPr="00015DDB">
              <w:rPr>
                <w:sz w:val="18"/>
              </w:rPr>
              <w:t>&lt;/gmd:distributionInfo&gt;</w:t>
            </w: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34</w:t>
      </w:r>
      <w:r w:rsidR="00CE7E79">
        <w:rPr>
          <w:noProof/>
        </w:rPr>
        <w:fldChar w:fldCharType="end"/>
      </w:r>
      <w:r w:rsidRPr="00392781">
        <w:t xml:space="preserve"> Properties of </w:t>
      </w:r>
      <w:r>
        <w:t>ResultSet</w:t>
      </w:r>
    </w:p>
    <w:p w14:paraId="33FB554E" w14:textId="39019958" w:rsidR="00141421" w:rsidRDefault="005B013F" w:rsidP="003564AD">
      <w:pPr>
        <w:pStyle w:val="Heading10"/>
      </w:pPr>
      <w:bookmarkStart w:id="487" w:name="BKM_4CD6AE50_7873_4A81_9D82_673E2E60DFF0"/>
      <w:bookmarkStart w:id="488" w:name="BKM_1BFC103B_5EC9_4DF0_A343_3DA075C44D28"/>
      <w:bookmarkStart w:id="489" w:name="_Toc527640989"/>
      <w:bookmarkStart w:id="490" w:name="_Toc529393671"/>
      <w:bookmarkStart w:id="491" w:name="_Toc527640991"/>
      <w:bookmarkStart w:id="492" w:name="_Toc529393673"/>
      <w:bookmarkStart w:id="493" w:name="BKM_DC7E52CB_36B6_4B84_97B5_4E2CC53AB601"/>
      <w:bookmarkStart w:id="494" w:name="BKM_A481C05F_C309_42D7_8614_8039FC95CE63"/>
      <w:bookmarkStart w:id="495" w:name="BKM_425F695F_5E03_4D17_857D_D41DEC4119E1"/>
      <w:bookmarkStart w:id="496" w:name="_Toc527641010"/>
      <w:bookmarkStart w:id="497" w:name="_Toc529393692"/>
      <w:bookmarkStart w:id="498" w:name="_Ref478716914"/>
      <w:bookmarkStart w:id="499" w:name="_Toc20246132"/>
      <w:bookmarkEnd w:id="487"/>
      <w:bookmarkEnd w:id="488"/>
      <w:bookmarkEnd w:id="489"/>
      <w:bookmarkEnd w:id="490"/>
      <w:bookmarkEnd w:id="491"/>
      <w:bookmarkEnd w:id="492"/>
      <w:bookmarkEnd w:id="493"/>
      <w:bookmarkEnd w:id="494"/>
      <w:bookmarkEnd w:id="495"/>
      <w:bookmarkEnd w:id="496"/>
      <w:bookmarkEnd w:id="497"/>
      <w:r>
        <w:t>WMDR XML SCHEMA IMPLEMENTATION</w:t>
      </w:r>
      <w:bookmarkEnd w:id="498"/>
      <w:bookmarkEnd w:id="499"/>
    </w:p>
    <w:p w14:paraId="0D6495D2" w14:textId="01813120" w:rsidR="00141421" w:rsidRPr="00A15B15" w:rsidRDefault="00141421" w:rsidP="003564AD">
      <w:pPr>
        <w:pStyle w:val="Heading2"/>
      </w:pPr>
      <w:bookmarkStart w:id="500" w:name="_Toc20246133"/>
      <w:r w:rsidRPr="00A15B15">
        <w:t>Schema location</w:t>
      </w:r>
      <w:bookmarkEnd w:id="500"/>
    </w:p>
    <w:p w14:paraId="05432ADD" w14:textId="70ECF1F8" w:rsidR="001B2BA6" w:rsidRDefault="001B2BA6" w:rsidP="00C14696">
      <w:pPr>
        <w:pStyle w:val="Heading3"/>
      </w:pPr>
      <w:bookmarkStart w:id="501"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502" w:author="Klausen Jörg" w:date="2019-09-24T19:34:00Z">
        <w:r w:rsidR="004C4C8E">
          <w:rPr>
            <w:rStyle w:val="Hyperlink"/>
          </w:rPr>
          <w:t>1.0.2</w:t>
        </w:r>
      </w:ins>
      <w:del w:id="503"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501"/>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hyperlink r:id="rId23" w:history="1">
        <w:r w:rsidR="00FE0C9E" w:rsidRPr="006B433D">
          <w:rPr>
            <w:rStyle w:val="Hyperlink"/>
          </w:rPr>
          <w:t>http://schemas.wmo.int/wmdr/1.0/documentation/schemadoc/</w:t>
        </w:r>
      </w:hyperlink>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4" w:history="1">
        <w:r w:rsidR="00FE0C9E" w:rsidRPr="006B433D">
          <w:rPr>
            <w:rStyle w:val="Hyperlink"/>
          </w:rPr>
          <w:t>http://def.wmo.int/wmdr/</w:t>
        </w:r>
        <w:r w:rsidR="00D6479E">
          <w:rPr>
            <w:rStyle w:val="Hyperlink"/>
          </w:rPr>
          <w:t>1.0</w:t>
        </w:r>
      </w:hyperlink>
      <w:r w:rsidR="004C3A0E">
        <w:t>)</w:t>
      </w:r>
      <w:r>
        <w:t xml:space="preserve"> on the left hand side of the schema documentation.</w:t>
      </w:r>
      <w:r w:rsidR="00A76436">
        <w:softHyphen/>
      </w:r>
    </w:p>
    <w:p w14:paraId="70F25A5B" w14:textId="4DFD4323"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504" w:name="_Toc20246134"/>
      <w:r w:rsidRPr="00A15B15">
        <w:t>Validation of XML instance documents against the schema.</w:t>
      </w:r>
      <w:bookmarkEnd w:id="504"/>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4C4C8E">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5" w:history="1">
        <w:r w:rsidR="00D6479E" w:rsidRPr="006B433D">
          <w:rPr>
            <w:rStyle w:val="Hyperlink"/>
            <w:lang w:val="en-US"/>
          </w:rPr>
          <w:t>http://def.wmo.int/wmdr/1.0</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xmlns:xlink=</w:t>
      </w:r>
      <w:r w:rsidR="00B701A9" w:rsidRPr="005841C6">
        <w:rPr>
          <w:lang w:val="en-US"/>
        </w:rPr>
        <w:t>”</w:t>
      </w:r>
      <w:hyperlink r:id="rId26"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7"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28"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29"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xmlns:gml=</w:t>
      </w:r>
      <w:r w:rsidR="00B701A9" w:rsidRPr="005841C6">
        <w:rPr>
          <w:lang w:val="en-US"/>
        </w:rPr>
        <w:t>”</w:t>
      </w:r>
      <w:hyperlink r:id="rId30" w:history="1">
        <w:r w:rsidR="001B2BA6" w:rsidRPr="005841C6">
          <w:rPr>
            <w:rStyle w:val="Hyperlink"/>
            <w:lang w:val="en-US"/>
          </w:rPr>
          <w:t>http://www.opengis.net/gml/3.</w:t>
        </w:r>
      </w:hyperlink>
      <w:r w:rsidR="00B701A9" w:rsidRPr="00015DDB">
        <w:rPr>
          <w:rStyle w:val="Hyperlink"/>
          <w:lang w:val="en-US"/>
        </w:rPr>
        <w:t>3”</w:t>
      </w:r>
      <w:r w:rsidR="001B2BA6" w:rsidRPr="00015DDB">
        <w:rPr>
          <w:lang w:val="en-US"/>
        </w:rPr>
        <w:t xml:space="preserve"> xmlns:sam=</w:t>
      </w:r>
      <w:r w:rsidR="00B701A9" w:rsidRPr="00015DDB">
        <w:rPr>
          <w:lang w:val="en-US"/>
        </w:rPr>
        <w:t>”</w:t>
      </w:r>
      <w:hyperlink r:id="rId31" w:history="1">
        <w:r w:rsidR="001B2BA6" w:rsidRPr="00015DDB">
          <w:rPr>
            <w:rStyle w:val="Hyperlink"/>
            <w:lang w:val="en-US"/>
          </w:rPr>
          <w:t>http://www.opengis.net/sampling/2.0</w:t>
        </w:r>
      </w:hyperlink>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xmlns:sams=</w:t>
      </w:r>
      <w:r w:rsidR="00B701A9" w:rsidRPr="00015DDB">
        <w:rPr>
          <w:lang w:val="en-US"/>
        </w:rPr>
        <w:t>”</w:t>
      </w:r>
      <w:hyperlink r:id="rId32" w:history="1">
        <w:r w:rsidR="001B2BA6" w:rsidRPr="00015DDB">
          <w:rPr>
            <w:rStyle w:val="Hyperlink"/>
            <w:lang w:val="en-US"/>
          </w:rPr>
          <w:t>http://www.opengis.net/samplingSpatial/2.0</w:t>
        </w:r>
      </w:hyperlink>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xmlns:xsi=</w:t>
      </w:r>
      <w:r w:rsidR="00B701A9" w:rsidRPr="00015DDB">
        <w:rPr>
          <w:lang w:val="en-US"/>
        </w:rPr>
        <w:t>”</w:t>
      </w:r>
      <w:r w:rsidR="001B2BA6" w:rsidRPr="00015DDB">
        <w:rPr>
          <w:lang w:val="en-US"/>
        </w:rPr>
        <w:t>http://www.w3.org/2001/XMLSchema-instance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b/>
          <w:lang w:val="en-US"/>
        </w:rPr>
        <w:t>xsi:schemaLocation=</w:t>
      </w:r>
      <w:r w:rsidR="00B701A9" w:rsidRPr="00015DDB">
        <w:rPr>
          <w:b/>
          <w:lang w:val="en-US"/>
        </w:rPr>
        <w:t>”</w:t>
      </w:r>
      <w:r w:rsidR="00D6479E">
        <w:rPr>
          <w:b/>
          <w:lang w:val="en-US"/>
        </w:rPr>
        <w:t>http://def.wmo.int.wmdr/1.0</w:t>
      </w:r>
      <w:r w:rsidR="00E55970" w:rsidRPr="00015DDB">
        <w:rPr>
          <w:b/>
          <w:lang w:val="en-US"/>
        </w:rPr>
        <w:t xml:space="preserve"> </w:t>
      </w:r>
      <w:hyperlink r:id="rId33" w:history="1">
        <w:r w:rsidR="00D6479E" w:rsidRPr="006B433D">
          <w:rPr>
            <w:rStyle w:val="Hyperlink"/>
            <w:b/>
            <w:lang w:val="en-US"/>
          </w:rPr>
          <w:t>http://schemas.wmo.int/wmdr/1.0/wmdr.xsd</w:t>
        </w:r>
      </w:hyperlink>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fldSimple w:instr=" KEYWORDS   \* MERGEFORMAT ">
        <w:ins w:id="505" w:author="Klausen Jörg" w:date="2019-09-24T19:34:00Z">
          <w:r w:rsidR="004C4C8E">
            <w:t>1.0.2</w:t>
          </w:r>
        </w:ins>
        <w:del w:id="506" w:author="Klausen Jörg" w:date="2019-01-21T09:43:00Z">
          <w:r w:rsidR="002E6BE3" w:rsidDel="00CA502A">
            <w:delText>1.0</w:delText>
          </w:r>
        </w:del>
      </w:fldSimple>
      <w:r>
        <w:t>”</w:t>
      </w:r>
      <w:r w:rsidR="00FE0C9E">
        <w:t>.</w:t>
      </w:r>
    </w:p>
    <w:p w14:paraId="7E0AE4C1" w14:textId="0BA1A6C4" w:rsidR="00746BB7" w:rsidRPr="00A15B15" w:rsidRDefault="00746BB7" w:rsidP="003564AD">
      <w:pPr>
        <w:pStyle w:val="Heading2"/>
      </w:pPr>
      <w:bookmarkStart w:id="507" w:name="_Toc20246135"/>
      <w:r w:rsidRPr="00A15B15">
        <w:t xml:space="preserve">Further Validation of Instance Documents Using </w:t>
      </w:r>
      <w:r w:rsidR="002B4F14">
        <w:t>OSCAR/Surface</w:t>
      </w:r>
      <w:bookmarkEnd w:id="507"/>
      <w:r w:rsidR="002B4F14" w:rsidRPr="00A15B15">
        <w:t xml:space="preserve"> </w:t>
      </w:r>
    </w:p>
    <w:p w14:paraId="04BB9C97" w14:textId="22ACD3EA" w:rsidR="00746BB7" w:rsidRDefault="002B4F14" w:rsidP="003564AD">
      <w:pPr>
        <w:pStyle w:val="Heading3"/>
      </w:pPr>
      <w:r>
        <w:t>OSCAR/Surface (</w:t>
      </w:r>
      <w:hyperlink r:id="rId34" w:history="1">
        <w:r w:rsidR="002E6BE3" w:rsidRPr="006B433D">
          <w:rPr>
            <w:rStyle w:val="Hyperlink"/>
          </w:rPr>
          <w:t>https://oscar.wmo.int/surface</w:t>
        </w:r>
      </w:hyperlink>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codelists,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508" w:name="_Toc20246136"/>
      <w:r w:rsidRPr="00A15B15">
        <w:t>Structure of Instance Documents</w:t>
      </w:r>
      <w:bookmarkEnd w:id="508"/>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6486C30A"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r w:rsidR="00A673AE">
        <w:t>can be provided inline with an OM_Observation.</w:t>
      </w:r>
    </w:p>
    <w:p w14:paraId="3D4F8015" w14:textId="77777777" w:rsidR="001B2BA6" w:rsidRPr="00C14696" w:rsidRDefault="001B2BA6" w:rsidP="00015DDB">
      <w:pPr>
        <w:pStyle w:val="Code-grey"/>
      </w:pPr>
      <w:r w:rsidRPr="00C14696">
        <w:t>&lt;wmdr:WIGOSMetadataRecord&gt;</w:t>
      </w:r>
    </w:p>
    <w:p w14:paraId="2DF169AA" w14:textId="77777777" w:rsidR="001B2BA6" w:rsidRPr="00C14696" w:rsidRDefault="001B2BA6" w:rsidP="00015DDB">
      <w:pPr>
        <w:pStyle w:val="Code-grey"/>
      </w:pPr>
      <w:r w:rsidRPr="00C14696">
        <w:t>&lt;wmdr:headerInformation&gt;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&lt;wmdr:Header&gt;…&lt;/wmdr:Header&gt;</w:t>
      </w:r>
    </w:p>
    <w:p w14:paraId="57A34DF0" w14:textId="77777777" w:rsidR="001B2BA6" w:rsidRPr="00015DDB" w:rsidRDefault="001B2BA6" w:rsidP="00015DDB">
      <w:pPr>
        <w:pStyle w:val="Code-grey"/>
      </w:pPr>
      <w:r w:rsidRPr="00015DDB">
        <w:t>&lt;/wmdr:headerInformation&gt;</w:t>
      </w:r>
    </w:p>
    <w:p w14:paraId="2EF1D74A" w14:textId="77777777" w:rsidR="001B2BA6" w:rsidRPr="00C14696" w:rsidRDefault="001B2BA6" w:rsidP="00015DDB">
      <w:pPr>
        <w:pStyle w:val="Code-grey"/>
      </w:pPr>
      <w:r w:rsidRPr="00C14696">
        <w:t>&lt;wmdr:equipment&gt;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&lt;wmdr:Equipment&gt; … &lt;/wmdr:Equipment&gt;</w:t>
      </w:r>
    </w:p>
    <w:p w14:paraId="464419A0" w14:textId="77777777" w:rsidR="001B2BA6" w:rsidRPr="00C14696" w:rsidRDefault="001B2BA6" w:rsidP="00015DDB">
      <w:pPr>
        <w:pStyle w:val="Code-grey"/>
      </w:pPr>
      <w:r w:rsidRPr="00C14696">
        <w:t>&lt;/wmdr:equipment&gt;</w:t>
      </w:r>
    </w:p>
    <w:p w14:paraId="3D97F7BA" w14:textId="77777777" w:rsidR="001B2BA6" w:rsidRPr="00C14696" w:rsidRDefault="001B2BA6" w:rsidP="00015DDB">
      <w:pPr>
        <w:pStyle w:val="Code-grey"/>
      </w:pPr>
      <w:r w:rsidRPr="00C14696">
        <w:t>&lt;wmdr:equipment&gt;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&lt;wmdr:Equipment&gt; … &lt;/wmdr:Equipment&gt;</w:t>
      </w:r>
    </w:p>
    <w:p w14:paraId="5974785E" w14:textId="77777777" w:rsidR="001B2BA6" w:rsidRPr="00C14696" w:rsidRDefault="001B2BA6" w:rsidP="00015DDB">
      <w:pPr>
        <w:pStyle w:val="Code-grey"/>
      </w:pPr>
      <w:r w:rsidRPr="00C14696">
        <w:t>&lt;/wmdr:equipment&gt;</w:t>
      </w:r>
    </w:p>
    <w:p w14:paraId="643A9D0A" w14:textId="77777777" w:rsidR="001B2BA6" w:rsidRPr="00C14696" w:rsidRDefault="001B2BA6" w:rsidP="00015DDB">
      <w:pPr>
        <w:pStyle w:val="Code-grey"/>
      </w:pPr>
      <w:r w:rsidRPr="00C14696">
        <w:t>&lt;wmdr:facility&gt;</w:t>
      </w:r>
    </w:p>
    <w:p w14:paraId="37A7823E" w14:textId="77777777" w:rsidR="001B2BA6" w:rsidRPr="00C14696" w:rsidRDefault="001B2BA6" w:rsidP="00015DDB">
      <w:pPr>
        <w:pStyle w:val="Code-grey"/>
      </w:pPr>
      <w:r w:rsidRPr="00C14696">
        <w:tab/>
        <w:t>&lt;!-- an ObservingFacility instance --&gt;</w:t>
      </w:r>
      <w:r w:rsidRPr="00C14696">
        <w:tab/>
      </w:r>
    </w:p>
    <w:p w14:paraId="303C56CC" w14:textId="77777777" w:rsidR="001B2BA6" w:rsidRPr="00C14696" w:rsidRDefault="001B2BA6" w:rsidP="00015DDB">
      <w:pPr>
        <w:pStyle w:val="Code-grey"/>
      </w:pPr>
      <w:r w:rsidRPr="00C14696">
        <w:t>&lt;wmdr:ObservingFacilty&gt; … &lt;/wmdr:ObservingFacilty&gt;</w:t>
      </w:r>
    </w:p>
    <w:p w14:paraId="15DA9486" w14:textId="77777777" w:rsidR="001B2BA6" w:rsidRPr="00C14696" w:rsidRDefault="001B2BA6" w:rsidP="00015DDB">
      <w:pPr>
        <w:pStyle w:val="Code-grey"/>
      </w:pPr>
      <w:r w:rsidRPr="00C14696">
        <w:t>&lt;/wmdr:facility&gt;</w:t>
      </w:r>
    </w:p>
    <w:p w14:paraId="7D8085EF" w14:textId="77777777" w:rsidR="001B2BA6" w:rsidRPr="00C14696" w:rsidRDefault="001B2BA6" w:rsidP="00015DDB">
      <w:pPr>
        <w:pStyle w:val="Code-grey"/>
      </w:pPr>
      <w:r w:rsidRPr="00C14696">
        <w:t>&lt;wmdr:observation&gt;</w:t>
      </w:r>
    </w:p>
    <w:p w14:paraId="469F16F0" w14:textId="31791DCE" w:rsidR="001B2BA6" w:rsidRPr="00C14696" w:rsidRDefault="00F32427" w:rsidP="00015DDB">
      <w:pPr>
        <w:pStyle w:val="Code-grey"/>
      </w:pPr>
      <w:r>
        <w:tab/>
      </w:r>
      <w:r w:rsidR="001B2BA6" w:rsidRPr="00C14696">
        <w:t>&lt;!-- an Observ</w:t>
      </w:r>
      <w:r w:rsidR="006773E6" w:rsidRPr="00C14696">
        <w:t>ingCapability</w:t>
      </w:r>
      <w:r w:rsidR="001B2BA6" w:rsidRPr="00C14696">
        <w:t xml:space="preserve"> instance --&gt;</w:t>
      </w:r>
    </w:p>
    <w:p w14:paraId="0053C18E" w14:textId="77777777" w:rsidR="00F32427" w:rsidRDefault="00F32427" w:rsidP="00015DDB">
      <w:pPr>
        <w:pStyle w:val="Code-grey"/>
      </w:pPr>
      <w:r>
        <w:tab/>
      </w:r>
      <w:r w:rsidRPr="00F32427">
        <w:t>&lt;wmdr:ObservingCapability gml:id="</w:t>
      </w:r>
      <w:r>
        <w:t>…</w:t>
      </w:r>
      <w:r w:rsidRPr="00F32427">
        <w:t>"&gt;</w:t>
      </w:r>
    </w:p>
    <w:p w14:paraId="603FCB6E" w14:textId="1676202C" w:rsidR="001B2BA6" w:rsidRPr="00C14696" w:rsidRDefault="00F32427" w:rsidP="00015DDB">
      <w:pPr>
        <w:pStyle w:val="Code-grey"/>
      </w:pPr>
      <w:r>
        <w:tab/>
      </w:r>
      <w:r w:rsidR="001B2BA6" w:rsidRPr="00C14696">
        <w:tab/>
        <w:t>&lt;om:OM_Observation&gt; … &lt;/om:</w:t>
      </w:r>
      <w:r w:rsidR="003971ED" w:rsidRPr="00C14696">
        <w:t>OM_</w:t>
      </w:r>
      <w:r w:rsidR="001B2BA6" w:rsidRPr="00C14696">
        <w:t>Observation&gt;</w:t>
      </w:r>
    </w:p>
    <w:p w14:paraId="78EFD414" w14:textId="6E1A3C08" w:rsidR="00F32427" w:rsidRDefault="00F32427" w:rsidP="00F32427">
      <w:pPr>
        <w:pStyle w:val="Code-grey"/>
      </w:pPr>
      <w:r>
        <w:tab/>
      </w:r>
      <w:r>
        <w:tab/>
        <w:t>&lt;!-- another OM_Observation instance --&gt;</w:t>
      </w:r>
    </w:p>
    <w:p w14:paraId="18415DB0" w14:textId="77777777" w:rsidR="00F32427" w:rsidRPr="00C14696" w:rsidRDefault="00F32427" w:rsidP="00F32427">
      <w:pPr>
        <w:pStyle w:val="Code-grey"/>
      </w:pPr>
      <w:r>
        <w:tab/>
      </w:r>
      <w:r w:rsidRPr="00C14696">
        <w:tab/>
        <w:t>&lt;om:OM_Observation&gt; … &lt;/om:OM_Observation&gt;</w:t>
      </w:r>
    </w:p>
    <w:p w14:paraId="4CBCF3ED" w14:textId="1A8421AD" w:rsidR="00F32427" w:rsidRDefault="00F32427" w:rsidP="00015DDB">
      <w:pPr>
        <w:pStyle w:val="Code-grey"/>
      </w:pPr>
      <w:r>
        <w:tab/>
      </w:r>
      <w:r w:rsidRPr="00F32427">
        <w:t>&lt;</w:t>
      </w:r>
      <w:r>
        <w:t>/</w:t>
      </w:r>
      <w:r w:rsidRPr="00F32427">
        <w:t>wmdr:ObservingCapability</w:t>
      </w:r>
      <w:r>
        <w:t>&gt;</w:t>
      </w:r>
    </w:p>
    <w:p w14:paraId="699FB500" w14:textId="5A0CB84C" w:rsidR="001B2BA6" w:rsidRPr="00C14696" w:rsidRDefault="00F32427" w:rsidP="00015DDB">
      <w:pPr>
        <w:pStyle w:val="Code-grey"/>
      </w:pPr>
      <w:r>
        <w:tab/>
      </w:r>
      <w:r w:rsidR="001B2BA6" w:rsidRPr="00C14696">
        <w:t xml:space="preserve">&lt;!-- another </w:t>
      </w:r>
      <w:r w:rsidR="006773E6" w:rsidRPr="00C14696">
        <w:t>ObservingCapability</w:t>
      </w:r>
      <w:r w:rsidR="001B2BA6" w:rsidRPr="00C14696">
        <w:t xml:space="preserve"> instance --&gt;</w:t>
      </w:r>
    </w:p>
    <w:p w14:paraId="2410DE89" w14:textId="77777777" w:rsidR="00F32427" w:rsidRDefault="00F32427" w:rsidP="00F32427">
      <w:pPr>
        <w:pStyle w:val="Code-grey"/>
      </w:pPr>
      <w:r>
        <w:tab/>
      </w:r>
      <w:r w:rsidRPr="00F32427">
        <w:t>&lt;wmdr:ObservingCapability gml:id="</w:t>
      </w:r>
      <w:r>
        <w:t>…</w:t>
      </w:r>
      <w:r w:rsidRPr="00F32427">
        <w:t>"&gt;</w:t>
      </w:r>
    </w:p>
    <w:p w14:paraId="3635E4D8" w14:textId="77777777" w:rsidR="00F32427" w:rsidRPr="00C14696" w:rsidRDefault="00F32427" w:rsidP="00F32427">
      <w:pPr>
        <w:pStyle w:val="Code-grey"/>
      </w:pPr>
      <w:r>
        <w:tab/>
      </w:r>
      <w:r w:rsidRPr="00C14696">
        <w:tab/>
        <w:t>&lt;om:OM_Observation&gt; … &lt;/om:OM_Observation&gt;</w:t>
      </w:r>
    </w:p>
    <w:p w14:paraId="4C98F95A" w14:textId="77777777" w:rsidR="00F32427" w:rsidRDefault="00F32427" w:rsidP="00F32427">
      <w:pPr>
        <w:pStyle w:val="Code-grey"/>
      </w:pPr>
      <w:r>
        <w:tab/>
      </w:r>
      <w:r w:rsidRPr="00F32427">
        <w:t>&lt;</w:t>
      </w:r>
      <w:r>
        <w:t>/</w:t>
      </w:r>
      <w:r w:rsidRPr="00F32427">
        <w:t>wmdr:ObservingCapability</w:t>
      </w:r>
      <w:r>
        <w:t>&gt;</w:t>
      </w:r>
    </w:p>
    <w:p w14:paraId="7F9EE5AB" w14:textId="364E84E2" w:rsidR="001B2BA6" w:rsidRPr="00C14696" w:rsidRDefault="00F32427" w:rsidP="00015DDB">
      <w:pPr>
        <w:pStyle w:val="Code-grey"/>
      </w:pPr>
      <w:r>
        <w:tab/>
      </w:r>
      <w:r w:rsidR="001B2BA6" w:rsidRPr="00C14696">
        <w:t xml:space="preserve">&lt;!—a third </w:t>
      </w:r>
      <w:r w:rsidR="00FD1B55" w:rsidRPr="00C14696">
        <w:t>ObservingCapability</w:t>
      </w:r>
      <w:r w:rsidR="001B2BA6" w:rsidRPr="00C14696">
        <w:t xml:space="preserve"> instance --&gt;</w:t>
      </w:r>
    </w:p>
    <w:p w14:paraId="366FE390" w14:textId="77777777" w:rsidR="00F32427" w:rsidRDefault="00F32427" w:rsidP="00F32427">
      <w:pPr>
        <w:pStyle w:val="Code-grey"/>
      </w:pPr>
      <w:r>
        <w:tab/>
      </w:r>
      <w:r w:rsidRPr="00F32427">
        <w:t>&lt;wmdr:ObservingCapability gml:id="</w:t>
      </w:r>
      <w:r>
        <w:t>…</w:t>
      </w:r>
      <w:r w:rsidRPr="00F32427">
        <w:t>"&gt;</w:t>
      </w:r>
    </w:p>
    <w:p w14:paraId="7D79EDD7" w14:textId="77777777" w:rsidR="00F32427" w:rsidRPr="00C14696" w:rsidRDefault="00F32427" w:rsidP="00F32427">
      <w:pPr>
        <w:pStyle w:val="Code-grey"/>
      </w:pPr>
      <w:r>
        <w:tab/>
      </w:r>
      <w:r w:rsidRPr="00C14696">
        <w:tab/>
        <w:t>&lt;om:OM_Observation&gt; … &lt;/om:OM_Observation&gt;</w:t>
      </w:r>
    </w:p>
    <w:p w14:paraId="49A64BD6" w14:textId="77777777" w:rsidR="00F32427" w:rsidRDefault="00F32427" w:rsidP="00F32427">
      <w:pPr>
        <w:pStyle w:val="Code-grey"/>
      </w:pPr>
      <w:r>
        <w:tab/>
      </w:r>
      <w:r w:rsidRPr="00F32427">
        <w:t>&lt;</w:t>
      </w:r>
      <w:r>
        <w:t>/</w:t>
      </w:r>
      <w:r w:rsidRPr="00F32427">
        <w:t>wmdr:ObservingCapability</w:t>
      </w:r>
      <w:r>
        <w:t>&gt;</w:t>
      </w:r>
    </w:p>
    <w:p w14:paraId="10893C5A" w14:textId="77777777" w:rsidR="001B2BA6" w:rsidRPr="00C14696" w:rsidRDefault="001B2BA6" w:rsidP="00015DDB">
      <w:pPr>
        <w:pStyle w:val="Code-grey"/>
      </w:pPr>
      <w:r w:rsidRPr="00C14696">
        <w:t>&lt;/wmdr:observation&gt;</w:t>
      </w:r>
    </w:p>
    <w:p w14:paraId="1F796A5D" w14:textId="1E0BFF13" w:rsidR="001B2BA6" w:rsidRDefault="001B2BA6" w:rsidP="003564AD">
      <w:pPr>
        <w:pStyle w:val="Heading3"/>
      </w:pPr>
      <w:r>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509" w:name="_Toc20246137"/>
      <w:r w:rsidRPr="00A15B15">
        <w:t>G</w:t>
      </w:r>
      <w:r>
        <w:t>ML</w:t>
      </w:r>
      <w:r w:rsidRPr="00A15B15">
        <w:t xml:space="preserve"> </w:t>
      </w:r>
      <w:r w:rsidR="001B2BA6" w:rsidRPr="00A15B15">
        <w:t>properties</w:t>
      </w:r>
      <w:bookmarkEnd w:id="509"/>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1693308F" w14:textId="77777777" w:rsidR="00A673AE" w:rsidRPr="00A15B15" w:rsidRDefault="001B2BA6" w:rsidP="003564AD">
      <w:pPr>
        <w:pStyle w:val="Heading2"/>
      </w:pPr>
      <w:bookmarkStart w:id="510" w:name="_Toc529393699"/>
      <w:bookmarkStart w:id="511" w:name="_Toc20246138"/>
      <w:bookmarkEnd w:id="510"/>
      <w:r w:rsidRPr="00A15B15">
        <w:t>Use of Identifiers</w:t>
      </w:r>
      <w:bookmarkEnd w:id="511"/>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r w:rsidRPr="00EE5B6D">
        <w:rPr>
          <w:u w:val="double"/>
        </w:rPr>
        <w:t>gml:identifier</w:t>
      </w:r>
      <w:r>
        <w:t xml:space="preserve"> property of </w:t>
      </w:r>
      <w:r w:rsidRPr="00EE5B6D">
        <w:rPr>
          <w:u w:val="double"/>
        </w:rPr>
        <w:t>ObservingFacility</w:t>
      </w:r>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hyperlink r:id="rId35" w:history="1">
        <w:r w:rsidRPr="00E4495E">
          <w:rPr>
            <w:rStyle w:val="Hyperlink"/>
          </w:rPr>
          <w:t>http://data.wmo.int/wigos/a-b-c-d</w:t>
        </w:r>
      </w:hyperlink>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hyperlink r:id="rId36" w:history="1">
        <w:r w:rsidR="00377514" w:rsidRPr="00A15B15">
          <w:rPr>
            <w:rStyle w:val="Hyperlink"/>
          </w:rPr>
          <w:t>http://data.wmo.int/</w:t>
        </w:r>
      </w:hyperlink>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4C4C8E">
        <w:t xml:space="preserve">Table </w:t>
      </w:r>
      <w:r w:rsidR="004C4C8E">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WIGOS Identifier Series</w:t>
            </w:r>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r>
              <w:t>OM_Observation</w:t>
            </w:r>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64507DC4" w:rsidR="00C55230" w:rsidRDefault="00C55230" w:rsidP="00C55230">
      <w:pPr>
        <w:pStyle w:val="Caption"/>
        <w:rPr>
          <w:rFonts w:ascii="Arial" w:hAnsi="Arial"/>
          <w:sz w:val="22"/>
          <w:szCs w:val="22"/>
          <w:lang w:eastAsia="zh-TW"/>
        </w:rPr>
      </w:pPr>
      <w:bookmarkStart w:id="512" w:name="_Ref500324293"/>
      <w:bookmarkStart w:id="513"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4C4C8E">
        <w:rPr>
          <w:noProof/>
        </w:rPr>
        <w:t>35</w:t>
      </w:r>
      <w:r w:rsidR="00CE7E79">
        <w:rPr>
          <w:noProof/>
        </w:rPr>
        <w:fldChar w:fldCharType="end"/>
      </w:r>
      <w:bookmarkEnd w:id="512"/>
      <w:r w:rsidR="00C14696">
        <w:rPr>
          <w:noProof/>
        </w:rPr>
        <w:t>.</w:t>
      </w:r>
      <w:r>
        <w:t xml:space="preserve"> </w:t>
      </w:r>
      <w:r w:rsidRPr="00247285">
        <w:t>WIGOS Identifier Series used to define types of WIGOS metadata identifier</w:t>
      </w:r>
      <w:bookmarkEnd w:id="513"/>
    </w:p>
    <w:p w14:paraId="5A7C86AA" w14:textId="57DA778A" w:rsidR="00C55230" w:rsidRDefault="00C55230" w:rsidP="003564AD">
      <w:pPr>
        <w:pStyle w:val="Heading4"/>
      </w:pPr>
      <w:r>
        <w:t xml:space="preserve">Second element: </w:t>
      </w:r>
      <w:r w:rsidRPr="00B42E63">
        <w:rPr>
          <w:b/>
        </w:rPr>
        <w:t>b</w:t>
      </w:r>
      <w:r w:rsidR="003564AD">
        <w:t xml:space="preserve">. </w:t>
      </w:r>
      <w:r w:rsidRPr="005841C6">
        <w:t xml:space="preserve">The second component following </w:t>
      </w:r>
      <w:hyperlink r:id="rId37" w:history="1">
        <w:r w:rsidR="00577346" w:rsidRPr="005841C6">
          <w:rPr>
            <w:rStyle w:val="Hyperlink"/>
          </w:rPr>
          <w:t>http://data.wmo.int/</w:t>
        </w:r>
      </w:hyperlink>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hyperlink r:id="rId38" w:history="1">
        <w:r w:rsidR="00577346" w:rsidRPr="00577346">
          <w:rPr>
            <w:rStyle w:val="Hyperlink"/>
          </w:rPr>
          <w:t>http://data.wmo.int/</w:t>
        </w:r>
      </w:hyperlink>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4865ADEC" w:rsidR="00C55230" w:rsidRDefault="00C55230" w:rsidP="003564AD">
      <w:pPr>
        <w:pStyle w:val="WMOSubTitle1"/>
      </w:pPr>
      <w:r>
        <w:t xml:space="preserve">Fourth element: </w:t>
      </w:r>
      <w:r w:rsidRPr="00B42E63">
        <w:rPr>
          <w:b/>
        </w:rPr>
        <w:t>d</w:t>
      </w:r>
      <w:r w:rsidR="003564AD">
        <w:t xml:space="preserve">. </w:t>
      </w:r>
      <w:r>
        <w:t xml:space="preserve">The fourth component following </w:t>
      </w:r>
      <w:hyperlink r:id="rId39" w:history="1">
        <w:r w:rsidR="00577346" w:rsidRPr="00577346">
          <w:rPr>
            <w:rStyle w:val="Hyperlink"/>
          </w:rPr>
          <w:t>http://data.wmo.int/</w:t>
        </w:r>
      </w:hyperlink>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514" w:name="_DRAFT_RESOLUTION_4.2/1_(EC-64)_-_PU"/>
      <w:bookmarkStart w:id="515" w:name="_DRAFT_RESOLUTION_X.X/1"/>
      <w:bookmarkStart w:id="516" w:name="_DRAFT_RESOLUTION_X.X/2"/>
      <w:bookmarkStart w:id="517" w:name="_Draft_Recommendation_X.X/1"/>
      <w:bookmarkEnd w:id="514"/>
      <w:bookmarkEnd w:id="515"/>
      <w:bookmarkEnd w:id="516"/>
      <w:bookmarkEnd w:id="517"/>
      <w:r w:rsidR="003564AD">
        <w:br/>
      </w:r>
      <w:r>
        <w:t>This component of the WIGOS identifier should be short enough that the total length of the WIGOS identifier</w:t>
      </w:r>
      <w:r w:rsidR="00577346">
        <w:t xml:space="preserve"> </w:t>
      </w:r>
      <w:hyperlink r:id="rId40" w:history="1">
        <w:r w:rsidR="00577346" w:rsidRPr="00577346">
          <w:rPr>
            <w:rStyle w:val="Hyperlink"/>
          </w:rPr>
          <w:t>http://d</w:t>
        </w:r>
        <w:r w:rsidR="00577346" w:rsidRPr="00165D95">
          <w:rPr>
            <w:rStyle w:val="Hyperlink"/>
          </w:rPr>
          <w:t>ata.wmo.int/wigos/a-b-c-d</w:t>
        </w:r>
      </w:hyperlink>
      <w:r>
        <w:t xml:space="preserve"> does not exceed 255 characters.</w:t>
      </w:r>
    </w:p>
    <w:p w14:paraId="5A7BF891" w14:textId="3209C574" w:rsidR="001B2BA6" w:rsidRPr="00A15B15" w:rsidRDefault="001B2BA6" w:rsidP="003564AD">
      <w:pPr>
        <w:pStyle w:val="Heading10"/>
      </w:pPr>
      <w:bookmarkStart w:id="518" w:name="_Toc20246139"/>
      <w:r w:rsidRPr="00A15B15">
        <w:t>Code Lists</w:t>
      </w:r>
      <w:bookmarkEnd w:id="518"/>
    </w:p>
    <w:p w14:paraId="25C3D069" w14:textId="7FCE24F3" w:rsidR="001B2BA6" w:rsidRDefault="001B2BA6" w:rsidP="003564AD">
      <w:pPr>
        <w:pStyle w:val="Heading3"/>
      </w:pPr>
      <w:r>
        <w:t xml:space="preserve">Codelists are published at </w:t>
      </w:r>
      <w:hyperlink r:id="rId41" w:history="1">
        <w:r w:rsidRPr="00283DDA">
          <w:rPr>
            <w:rStyle w:val="Hyperlink"/>
          </w:rPr>
          <w:t>http://codes.wmo.int</w:t>
        </w:r>
      </w:hyperlink>
      <w:r w:rsidR="00B42E63">
        <w:rPr>
          <w:rStyle w:val="Hyperlink"/>
        </w:rPr>
        <w:t>/wmdr</w:t>
      </w:r>
      <w:r w:rsidR="005550D2">
        <w:t xml:space="preserve">. </w:t>
      </w:r>
      <w:r>
        <w:t>These codelists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hyperlink r:id="rId42" w:history="1">
        <w:r w:rsidR="00B42E63" w:rsidRPr="006B433D">
          <w:rPr>
            <w:rStyle w:val="Hyperlink"/>
          </w:rPr>
          <w:t>http://codes.wmo.int/wmdr/{codetable}/{label}</w:t>
        </w:r>
      </w:hyperlink>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Observed variable – measurand</w:t>
            </w:r>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A928E1" w:rsidP="003564AD">
            <w:pPr>
              <w:pStyle w:val="Tablebody"/>
              <w:rPr>
                <w:rFonts w:eastAsia="Arial" w:cs="Arial"/>
              </w:rPr>
            </w:pPr>
            <w:hyperlink r:id="rId43" w:history="1">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hyperlink>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measurand,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A928E1" w:rsidP="00907F53">
            <w:pPr>
              <w:pStyle w:val="Tablebody"/>
            </w:pPr>
            <w:hyperlink r:id="rId44"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hyperlink>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Observed variable – measurand,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A928E1" w:rsidP="00907F53">
            <w:pPr>
              <w:pStyle w:val="Tablebody"/>
              <w:rPr>
                <w:rFonts w:eastAsiaTheme="majorEastAsia"/>
              </w:rPr>
            </w:pPr>
            <w:hyperlink r:id="rId45"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hyperlink>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Observed variable – measurand,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A928E1" w:rsidP="00D23539">
            <w:pPr>
              <w:pStyle w:val="Tablebody"/>
              <w:rPr>
                <w:rFonts w:eastAsiaTheme="majorEastAsia"/>
              </w:rPr>
            </w:pPr>
            <w:hyperlink r:id="rId46"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hyperlink>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Observed variable – measurand,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A928E1" w:rsidP="00907F53">
            <w:pPr>
              <w:pStyle w:val="Tablebody"/>
              <w:rPr>
                <w:rFonts w:eastAsiaTheme="majorEastAsia"/>
              </w:rPr>
            </w:pPr>
            <w:hyperlink r:id="rId47"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hyperlink>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701C0492" w:rsidR="00907F53" w:rsidRDefault="004C4C8E" w:rsidP="004C4C8E">
            <w:pPr>
              <w:pStyle w:val="Tablebody"/>
              <w:rPr>
                <w:rFonts w:eastAsia="Arial" w:cs="Arial"/>
              </w:rPr>
            </w:pPr>
            <w:r>
              <w:rPr>
                <w:rFonts w:eastAsiaTheme="majorEastAsia"/>
              </w:rPr>
              <w:fldChar w:fldCharType="begin"/>
            </w:r>
            <w:r>
              <w:rPr>
                <w:rFonts w:eastAsiaTheme="majorEastAsia"/>
              </w:rPr>
              <w:instrText xml:space="preserve"> HYPERLINK "</w:instrText>
            </w:r>
            <w:r w:rsidRPr="00CC2657">
              <w:instrText>http://codes.wmo.int/wmdr/unit</w:instrText>
            </w:r>
            <w:r>
              <w:rPr>
                <w:rFonts w:eastAsiaTheme="majorEastAsia"/>
              </w:rPr>
              <w:instrText xml:space="preserve">" </w:instrText>
            </w:r>
            <w:r>
              <w:rPr>
                <w:rFonts w:eastAsiaTheme="majorEastAsia"/>
              </w:rPr>
              <w:fldChar w:fldCharType="separate"/>
            </w:r>
            <w:r w:rsidRPr="004C4C8E">
              <w:rPr>
                <w:rStyle w:val="Hyperlink"/>
                <w:rFonts w:eastAsiaTheme="majorEastAsia"/>
              </w:rPr>
              <w:t>http://codes.wmo.int/</w:t>
            </w:r>
            <w:del w:id="519" w:author="Klausen Jörg" w:date="2019-09-24T19:34:00Z">
              <w:r w:rsidRPr="00150BFC" w:rsidDel="004C4C8E">
                <w:rPr>
                  <w:rStyle w:val="Hyperlink"/>
                  <w:rFonts w:eastAsiaTheme="majorEastAsia"/>
                </w:rPr>
                <w:delText>common</w:delText>
              </w:r>
            </w:del>
            <w:ins w:id="520" w:author="Klausen Jörg" w:date="2019-09-24T19:34:00Z">
              <w:r w:rsidRPr="00150BFC">
                <w:rPr>
                  <w:rStyle w:val="Hyperlink"/>
                  <w:rFonts w:eastAsiaTheme="majorEastAsia"/>
                </w:rPr>
                <w:t>wmdr</w:t>
              </w:r>
            </w:ins>
            <w:r w:rsidRPr="00150BFC">
              <w:rPr>
                <w:rStyle w:val="Hyperlink"/>
                <w:rFonts w:eastAsiaTheme="majorEastAsia"/>
              </w:rPr>
              <w:t>/unit</w:t>
            </w:r>
            <w:ins w:id="521" w:author="Klausen Jörg" w:date="2019-09-24T19:34:00Z">
              <w:r>
                <w:rPr>
                  <w:rFonts w:eastAsiaTheme="majorEastAsia"/>
                </w:rPr>
                <w:fldChar w:fldCharType="end"/>
              </w:r>
            </w:ins>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A928E1" w:rsidP="003564AD">
            <w:pPr>
              <w:pStyle w:val="Tablebody"/>
            </w:pPr>
            <w:hyperlink r:id="rId48" w:history="1">
              <w:r w:rsidR="00907F53" w:rsidRPr="00946E17">
                <w:rPr>
                  <w:rStyle w:val="Hyperlink"/>
                </w:rPr>
                <w:t>http://codes.wmo.int</w:t>
              </w:r>
              <w:r w:rsidR="006F42F5">
                <w:rPr>
                  <w:rStyle w:val="Hyperlink"/>
                </w:rPr>
                <w:t>/wmdr</w:t>
              </w:r>
              <w:r w:rsidR="00907F53" w:rsidRPr="00946E17">
                <w:rPr>
                  <w:rStyle w:val="Hyperlink"/>
                </w:rPr>
                <w:t>/Geometry</w:t>
              </w:r>
            </w:hyperlink>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A928E1" w:rsidP="003564AD">
            <w:pPr>
              <w:pStyle w:val="Tablebody"/>
              <w:rPr>
                <w:rFonts w:eastAsia="Arial" w:cs="Arial"/>
              </w:rPr>
            </w:pPr>
            <w:hyperlink r:id="rId4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hyperlink>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A928E1" w:rsidP="003564AD">
            <w:pPr>
              <w:pStyle w:val="Tablebody"/>
              <w:rPr>
                <w:rFonts w:eastAsia="Arial" w:cs="Arial"/>
              </w:rPr>
            </w:pPr>
            <w:hyperlink r:id="rId5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hyperlink>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r>
              <w:t>Programme/Network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A928E1" w:rsidP="003564AD">
            <w:pPr>
              <w:pStyle w:val="Tablebody"/>
              <w:rPr>
                <w:rFonts w:eastAsia="Arial" w:cs="Arial"/>
              </w:rPr>
            </w:pPr>
            <w:hyperlink r:id="rId5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hyperlink>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A928E1" w:rsidP="003564AD">
            <w:pPr>
              <w:pStyle w:val="Tablebody"/>
              <w:rPr>
                <w:rFonts w:eastAsia="Arial" w:cs="Arial"/>
              </w:rPr>
            </w:pPr>
            <w:hyperlink r:id="rId5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hyperlink>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A928E1" w:rsidP="003564AD">
            <w:pPr>
              <w:pStyle w:val="Tablebody"/>
              <w:rPr>
                <w:rFonts w:eastAsia="Arial" w:cs="Arial"/>
              </w:rPr>
            </w:pPr>
            <w:hyperlink r:id="rId5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hyperlink>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A928E1" w:rsidP="003564AD">
            <w:pPr>
              <w:pStyle w:val="Tablebody"/>
              <w:rPr>
                <w:rFonts w:eastAsia="Arial" w:cs="Arial"/>
              </w:rPr>
            </w:pPr>
            <w:hyperlink r:id="rId5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hyperlink>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A928E1" w:rsidP="003564AD">
            <w:pPr>
              <w:pStyle w:val="Tablebody"/>
              <w:rPr>
                <w:rFonts w:eastAsia="Arial" w:cs="Arial"/>
              </w:rPr>
            </w:pPr>
            <w:hyperlink r:id="rId5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hyperlink>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A928E1" w:rsidP="003564AD">
            <w:pPr>
              <w:pStyle w:val="Tablebody"/>
              <w:rPr>
                <w:rFonts w:eastAsia="Arial" w:cs="Arial"/>
              </w:rPr>
            </w:pPr>
            <w:hyperlink r:id="rId5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hyperlink>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A928E1" w:rsidP="003564AD">
            <w:pPr>
              <w:pStyle w:val="Tablebody"/>
              <w:rPr>
                <w:rFonts w:eastAsia="Arial" w:cs="Arial"/>
              </w:rPr>
            </w:pPr>
            <w:hyperlink r:id="rId5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hyperlink>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A928E1" w:rsidP="003564AD">
            <w:pPr>
              <w:pStyle w:val="Tablebody"/>
              <w:rPr>
                <w:rFonts w:eastAsia="Arial" w:cs="Arial"/>
              </w:rPr>
            </w:pPr>
            <w:hyperlink r:id="rId5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hyperlink>
          </w:p>
        </w:tc>
      </w:tr>
      <w:tr w:rsidR="00907F53" w:rsidRPr="00A928E1"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Surface cover types (LAI/fPAR)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A62C7" w:rsidP="003564AD">
            <w:pPr>
              <w:pStyle w:val="Tablebody"/>
              <w:rPr>
                <w:rFonts w:eastAsia="Arial" w:cs="Arial"/>
                <w:lang w:val="fr-CA"/>
              </w:rPr>
            </w:pPr>
            <w:r>
              <w:fldChar w:fldCharType="begin"/>
            </w:r>
            <w:r w:rsidRPr="007A62C7">
              <w:rPr>
                <w:lang w:val="fr-CA"/>
                <w:rPrChange w:id="522" w:author="Jörg Klausen" w:date="2020-08-06T21:38:00Z">
                  <w:rPr/>
                </w:rPrChange>
              </w:rPr>
              <w:instrText xml:space="preserve"> HYPERLINK "http://codes.wmo.int/common/wmdsSurfaceCoverLAI" </w:instrText>
            </w:r>
            <w:r>
              <w:fldChar w:fldCharType="separate"/>
            </w:r>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r>
              <w:rPr>
                <w:rStyle w:val="Hyperlink"/>
                <w:rFonts w:eastAsiaTheme="majorEastAsia"/>
                <w:lang w:val="fr-CA"/>
              </w:rPr>
              <w:fldChar w:fldCharType="end"/>
            </w:r>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A928E1" w:rsidP="003564AD">
            <w:pPr>
              <w:pStyle w:val="Tablebody"/>
              <w:rPr>
                <w:rFonts w:eastAsia="Arial" w:cs="Arial"/>
              </w:rPr>
            </w:pPr>
            <w:hyperlink r:id="rId5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hyperlink>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A928E1" w:rsidP="003564AD">
            <w:pPr>
              <w:pStyle w:val="Tablebody"/>
              <w:rPr>
                <w:rFonts w:eastAsia="Arial" w:cs="Arial"/>
              </w:rPr>
            </w:pPr>
            <w:hyperlink r:id="rId6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hyperlink>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A928E1" w:rsidP="003564AD">
            <w:pPr>
              <w:pStyle w:val="Tablebody"/>
              <w:rPr>
                <w:rFonts w:eastAsia="Arial" w:cs="Arial"/>
              </w:rPr>
            </w:pPr>
            <w:hyperlink r:id="rId6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hyperlink>
          </w:p>
        </w:tc>
      </w:tr>
      <w:tr w:rsidR="00CC2657" w14:paraId="4EE18F67" w14:textId="77777777" w:rsidTr="00655DCB">
        <w:trPr>
          <w:ins w:id="523" w:author="Klausen Jörg" w:date="2019-10-21T14:36: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70234" w14:textId="3E474579" w:rsidR="00CC2657" w:rsidRDefault="00CC2657" w:rsidP="003564AD">
            <w:pPr>
              <w:pStyle w:val="Tablebody"/>
              <w:rPr>
                <w:ins w:id="524" w:author="Klausen Jörg" w:date="2019-10-21T14:36:00Z"/>
              </w:rPr>
            </w:pPr>
            <w:ins w:id="525" w:author="Klausen Jörg" w:date="2019-10-21T14:36:00Z">
              <w:r>
                <w:t>4-01-07</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4C4434" w14:textId="309AD0BD" w:rsidR="00CC2657" w:rsidRDefault="00CC2657" w:rsidP="00CC2657">
            <w:pPr>
              <w:pStyle w:val="Tablebody"/>
              <w:rPr>
                <w:ins w:id="526" w:author="Klausen Jörg" w:date="2019-10-21T14:36:00Z"/>
              </w:rPr>
            </w:pPr>
            <w:ins w:id="527" w:author="Klausen Jörg" w:date="2019-10-21T14:36:00Z">
              <w:r>
                <w:t>Surface cover types (GlobCover2009)</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E16B63" w14:textId="793C982C" w:rsidR="00CC2657" w:rsidRDefault="00CC2657" w:rsidP="00CC2657">
            <w:pPr>
              <w:pStyle w:val="Tablebody"/>
              <w:rPr>
                <w:ins w:id="528" w:author="Klausen Jörg" w:date="2019-10-21T14:36:00Z"/>
              </w:rPr>
            </w:pPr>
            <w:r>
              <w:rPr>
                <w:rFonts w:eastAsiaTheme="majorEastAsia"/>
              </w:rPr>
              <w:fldChar w:fldCharType="begin"/>
            </w:r>
            <w:r>
              <w:rPr>
                <w:rFonts w:eastAsiaTheme="majorEastAsia"/>
              </w:rPr>
              <w:instrText xml:space="preserve"> HYPERLINK "</w:instrText>
            </w:r>
            <w:r w:rsidRPr="00CC2657">
              <w:rPr>
                <w:rFonts w:eastAsiaTheme="majorEastAsia"/>
              </w:rPr>
              <w:instrText>http://codes.wmo.int/wmdr/SurfaceCoverGlobCover2009</w:instrText>
            </w:r>
            <w:r>
              <w:rPr>
                <w:rFonts w:eastAsiaTheme="majorEastAsia"/>
              </w:rPr>
              <w:instrText xml:space="preserve">" </w:instrText>
            </w:r>
            <w:r>
              <w:rPr>
                <w:rFonts w:eastAsiaTheme="majorEastAsia"/>
              </w:rPr>
              <w:fldChar w:fldCharType="separate"/>
            </w:r>
            <w:ins w:id="529" w:author="Klausen Jörg" w:date="2019-10-21T14:36:00Z">
              <w:r w:rsidRPr="00CC2657">
                <w:rPr>
                  <w:rStyle w:val="Hyperlink"/>
                  <w:rFonts w:eastAsiaTheme="majorEastAsia"/>
                </w:rPr>
                <w:t>http://codes.wmo.int/wmdr/SurfaceCover</w:t>
              </w:r>
            </w:ins>
            <w:ins w:id="530" w:author="Klausen Jörg" w:date="2019-10-21T14:37:00Z">
              <w:r w:rsidRPr="00CC2657">
                <w:rPr>
                  <w:rStyle w:val="Hyperlink"/>
                  <w:rFonts w:eastAsiaTheme="majorEastAsia"/>
                </w:rPr>
                <w:t>Glob</w:t>
              </w:r>
              <w:r w:rsidRPr="00572447">
                <w:rPr>
                  <w:rStyle w:val="Hyperlink"/>
                  <w:rFonts w:eastAsiaTheme="majorEastAsia"/>
                </w:rPr>
                <w:t>2009</w:t>
              </w:r>
              <w:r>
                <w:rPr>
                  <w:rFonts w:eastAsiaTheme="majorEastAsia"/>
                </w:rPr>
                <w:fldChar w:fldCharType="end"/>
              </w:r>
            </w:ins>
          </w:p>
        </w:tc>
      </w:tr>
      <w:tr w:rsidR="00CC2657"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CC2657" w:rsidRDefault="00CC2657"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CC2657" w:rsidRDefault="00CC2657" w:rsidP="003564AD">
            <w:pPr>
              <w:pStyle w:val="Tablebody"/>
              <w:rPr>
                <w:rFonts w:eastAsia="Arial" w:cs="Arial"/>
              </w:rPr>
            </w:pPr>
            <w:r>
              <w:t>Surface cover classification 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CC2657" w:rsidRDefault="00A928E1" w:rsidP="003564AD">
            <w:pPr>
              <w:pStyle w:val="Tablebody"/>
              <w:rPr>
                <w:rFonts w:eastAsia="Arial" w:cs="Arial"/>
              </w:rPr>
            </w:pPr>
            <w:hyperlink r:id="rId62" w:history="1">
              <w:r w:rsidR="00CC2657">
                <w:rPr>
                  <w:rStyle w:val="Hyperlink"/>
                  <w:rFonts w:eastAsiaTheme="majorEastAsia"/>
                </w:rPr>
                <w:t>http://codes.wmo.int/wmdr/SurfaceCoverClassification</w:t>
              </w:r>
            </w:hyperlink>
          </w:p>
        </w:tc>
      </w:tr>
      <w:tr w:rsidR="00CC2657"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CC2657" w:rsidRDefault="00CC2657"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CC2657" w:rsidRDefault="00CC2657"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CC2657" w:rsidRDefault="00A928E1" w:rsidP="003564AD">
            <w:pPr>
              <w:pStyle w:val="Tablebody"/>
              <w:rPr>
                <w:rFonts w:eastAsia="Arial" w:cs="Arial"/>
              </w:rPr>
            </w:pPr>
            <w:hyperlink r:id="rId63" w:history="1">
              <w:r w:rsidR="00CC2657">
                <w:rPr>
                  <w:rStyle w:val="Hyperlink"/>
                  <w:rFonts w:eastAsiaTheme="majorEastAsia"/>
                </w:rPr>
                <w:t>http://codes.wmo.int/wmdr/LocalTopography</w:t>
              </w:r>
            </w:hyperlink>
          </w:p>
        </w:tc>
      </w:tr>
      <w:tr w:rsidR="00CC2657"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CC2657" w:rsidRDefault="00CC2657" w:rsidP="003564AD">
            <w:pPr>
              <w:pStyle w:val="Tablebody"/>
            </w:pPr>
            <w:r>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CC2657" w:rsidRDefault="00CC2657"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CC2657" w:rsidRDefault="00A928E1" w:rsidP="003564AD">
            <w:pPr>
              <w:pStyle w:val="Tablebody"/>
              <w:rPr>
                <w:rFonts w:eastAsia="Arial" w:cs="Arial"/>
              </w:rPr>
            </w:pPr>
            <w:hyperlink r:id="rId64" w:history="1">
              <w:r w:rsidR="00CC2657">
                <w:rPr>
                  <w:rStyle w:val="Hyperlink"/>
                  <w:rFonts w:eastAsiaTheme="majorEastAsia"/>
                </w:rPr>
                <w:t>http://codes.wmo.int/wmdr/RelativeElevation</w:t>
              </w:r>
            </w:hyperlink>
          </w:p>
        </w:tc>
      </w:tr>
      <w:tr w:rsidR="00CC2657"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CC2657" w:rsidRDefault="00CC2657"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CC2657" w:rsidRDefault="00CC2657"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CC2657" w:rsidRDefault="00A928E1" w:rsidP="003564AD">
            <w:pPr>
              <w:pStyle w:val="Tablebody"/>
              <w:rPr>
                <w:rFonts w:eastAsia="Arial" w:cs="Arial"/>
              </w:rPr>
            </w:pPr>
            <w:hyperlink r:id="rId65" w:history="1">
              <w:r w:rsidR="00CC2657">
                <w:rPr>
                  <w:rStyle w:val="Hyperlink"/>
                  <w:rFonts w:eastAsiaTheme="majorEastAsia"/>
                </w:rPr>
                <w:t>http://codes.wmo.int/wmdr/TopographicContext</w:t>
              </w:r>
            </w:hyperlink>
          </w:p>
        </w:tc>
      </w:tr>
      <w:tr w:rsidR="00CC2657"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CC2657" w:rsidRDefault="00CC2657"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CC2657" w:rsidRDefault="00CC2657"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CC2657" w:rsidRDefault="00A928E1" w:rsidP="003564AD">
            <w:pPr>
              <w:pStyle w:val="Tablebody"/>
              <w:rPr>
                <w:rFonts w:eastAsia="Arial" w:cs="Arial"/>
              </w:rPr>
            </w:pPr>
            <w:hyperlink r:id="rId66" w:history="1">
              <w:r w:rsidR="00CC2657">
                <w:rPr>
                  <w:rStyle w:val="Hyperlink"/>
                  <w:rFonts w:eastAsiaTheme="majorEastAsia"/>
                </w:rPr>
                <w:t>http://codes.wmo.int/wmdr/AltitudeOrDepth</w:t>
              </w:r>
            </w:hyperlink>
          </w:p>
        </w:tc>
      </w:tr>
      <w:tr w:rsidR="00CC2657"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CC2657" w:rsidRDefault="00CC2657"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CC2657" w:rsidRDefault="00CC2657"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CC2657" w:rsidRDefault="00A928E1" w:rsidP="003564AD">
            <w:pPr>
              <w:pStyle w:val="Tablebody"/>
              <w:rPr>
                <w:rFonts w:eastAsia="Arial" w:cs="Arial"/>
              </w:rPr>
            </w:pPr>
            <w:hyperlink r:id="rId67" w:history="1">
              <w:r w:rsidR="00CC2657">
                <w:rPr>
                  <w:rStyle w:val="Hyperlink"/>
                  <w:rFonts w:eastAsiaTheme="majorEastAsia"/>
                </w:rPr>
                <w:t>http://codes.wmo.int/wmdr/EventAtFacility</w:t>
              </w:r>
            </w:hyperlink>
          </w:p>
        </w:tc>
      </w:tr>
      <w:tr w:rsidR="00572447" w:rsidRPr="00572447" w14:paraId="20E151DA" w14:textId="77777777" w:rsidTr="00655DCB">
        <w:trPr>
          <w:ins w:id="531" w:author="Klausen Jörg" w:date="2019-10-21T14:40: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7CEC3" w14:textId="7F0DE106" w:rsidR="00572447" w:rsidRDefault="00572447" w:rsidP="003564AD">
            <w:pPr>
              <w:pStyle w:val="Tablebody"/>
              <w:rPr>
                <w:ins w:id="532" w:author="Klausen Jörg" w:date="2019-10-21T14:40:00Z"/>
              </w:rPr>
            </w:pPr>
            <w:ins w:id="533" w:author="Klausen Jörg" w:date="2019-10-21T14:40:00Z">
              <w:r>
                <w:t>4-05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03C8E9" w14:textId="56C09FC7" w:rsidR="00572447" w:rsidRDefault="00572447" w:rsidP="003564AD">
            <w:pPr>
              <w:pStyle w:val="Tablebody"/>
              <w:rPr>
                <w:ins w:id="534" w:author="Klausen Jörg" w:date="2019-10-21T14:40:00Z"/>
              </w:rPr>
            </w:pPr>
            <w:ins w:id="535" w:author="Klausen Jörg" w:date="2019-10-21T14:41:00Z">
              <w:r>
                <w:t>P</w:t>
              </w:r>
            </w:ins>
            <w:ins w:id="536" w:author="Klausen Jörg" w:date="2019-10-21T14:40:00Z">
              <w:r>
                <w:t>icture direction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F63B8" w14:textId="76272C5A" w:rsidR="00572447" w:rsidRDefault="00572447" w:rsidP="00572447">
            <w:pPr>
              <w:pStyle w:val="Tablebody"/>
              <w:rPr>
                <w:ins w:id="537" w:author="Klausen Jörg" w:date="2019-10-21T14:40: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http://codes.wmo.int/wmdr/PictureDirection</w:instrText>
            </w:r>
            <w:r>
              <w:rPr>
                <w:rFonts w:eastAsiaTheme="majorEastAsia"/>
              </w:rPr>
              <w:instrText xml:space="preserve">" </w:instrText>
            </w:r>
            <w:r>
              <w:rPr>
                <w:rFonts w:eastAsiaTheme="majorEastAsia"/>
              </w:rPr>
              <w:fldChar w:fldCharType="separate"/>
            </w:r>
            <w:ins w:id="538" w:author="Klausen Jörg" w:date="2019-10-21T14:40:00Z">
              <w:r w:rsidRPr="00572447">
                <w:rPr>
                  <w:rStyle w:val="Hyperlink"/>
                  <w:rFonts w:eastAsiaTheme="majorEastAsia"/>
                </w:rPr>
                <w:t>http://codes.wmo.int/wmdr/</w:t>
              </w:r>
            </w:ins>
            <w:ins w:id="539" w:author="Klausen Jörg" w:date="2019-10-21T14:41:00Z">
              <w:r w:rsidRPr="00572447">
                <w:rPr>
                  <w:rStyle w:val="Hyperlink"/>
                  <w:rFonts w:eastAsiaTheme="majorEastAsia"/>
                </w:rPr>
                <w:t>PictureDirection</w:t>
              </w:r>
            </w:ins>
            <w:ins w:id="540" w:author="Klausen Jörg" w:date="2019-10-21T14:42:00Z">
              <w:r>
                <w:rPr>
                  <w:rFonts w:eastAsiaTheme="majorEastAsia"/>
                </w:rPr>
                <w:fldChar w:fldCharType="end"/>
              </w:r>
            </w:ins>
          </w:p>
        </w:tc>
      </w:tr>
      <w:tr w:rsidR="00CC2657"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CC2657" w:rsidRDefault="00CC2657"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CC2657" w:rsidRDefault="00CC2657"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CC2657" w:rsidRDefault="00A928E1" w:rsidP="003564AD">
            <w:pPr>
              <w:pStyle w:val="Tablebody"/>
              <w:rPr>
                <w:rFonts w:eastAsia="Arial" w:cs="Arial"/>
              </w:rPr>
            </w:pPr>
            <w:hyperlink r:id="rId68" w:history="1">
              <w:r w:rsidR="00CC2657">
                <w:rPr>
                  <w:rStyle w:val="Hyperlink"/>
                  <w:rFonts w:eastAsiaTheme="majorEastAsia"/>
                </w:rPr>
                <w:t>http://codes.wmo.int/wmdr/SurfaceRoughnessDavenport</w:t>
              </w:r>
            </w:hyperlink>
          </w:p>
        </w:tc>
      </w:tr>
      <w:tr w:rsidR="00CC2657"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CC2657" w:rsidRDefault="00CC2657"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CC2657" w:rsidRDefault="00CC2657"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CC2657" w:rsidRDefault="00A928E1" w:rsidP="003564AD">
            <w:pPr>
              <w:pStyle w:val="Tablebody"/>
              <w:rPr>
                <w:rFonts w:eastAsia="Arial" w:cs="Arial"/>
              </w:rPr>
            </w:pPr>
            <w:hyperlink r:id="rId69" w:history="1">
              <w:r w:rsidR="00CC2657">
                <w:rPr>
                  <w:rStyle w:val="Hyperlink"/>
                  <w:rFonts w:eastAsiaTheme="majorEastAsia"/>
                </w:rPr>
                <w:t>http://codes.wmo.int/wmdr/ClimateZone</w:t>
              </w:r>
            </w:hyperlink>
          </w:p>
        </w:tc>
      </w:tr>
      <w:tr w:rsidR="00CC2657"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CC2657" w:rsidRDefault="00CC2657"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CC2657" w:rsidRDefault="00CC2657"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CC2657" w:rsidRDefault="00A928E1" w:rsidP="003564AD">
            <w:pPr>
              <w:pStyle w:val="Tablebody"/>
              <w:rPr>
                <w:rFonts w:eastAsia="Arial" w:cs="Arial"/>
              </w:rPr>
            </w:pPr>
            <w:hyperlink r:id="rId70" w:history="1">
              <w:r w:rsidR="00CC2657">
                <w:rPr>
                  <w:rStyle w:val="Hyperlink"/>
                  <w:rFonts w:eastAsiaTheme="majorEastAsia"/>
                </w:rPr>
                <w:t>http://codes.wmo.int/wmdr/SourceOfObservation</w:t>
              </w:r>
            </w:hyperlink>
          </w:p>
        </w:tc>
      </w:tr>
      <w:tr w:rsidR="00CC2657"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CC2657" w:rsidRDefault="00CC2657" w:rsidP="003564AD">
            <w:pPr>
              <w:pStyle w:val="Tablebody"/>
            </w:pPr>
            <w:r>
              <w:t>5-02-01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CC2657" w:rsidRDefault="00CC2657" w:rsidP="003564AD">
            <w:pPr>
              <w:pStyle w:val="Tablebody"/>
              <w:rPr>
                <w:rFonts w:eastAsia="Arial" w:cs="Arial"/>
              </w:rPr>
            </w:pPr>
            <w:r>
              <w:t>Measurement/observing method,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CC2657" w:rsidRDefault="00A928E1" w:rsidP="003564AD">
            <w:pPr>
              <w:pStyle w:val="Tablebody"/>
              <w:rPr>
                <w:rFonts w:eastAsia="Arial" w:cs="Arial"/>
              </w:rPr>
            </w:pPr>
            <w:hyperlink r:id="rId71" w:history="1">
              <w:r w:rsidR="00CC2657">
                <w:rPr>
                  <w:rStyle w:val="Hyperlink"/>
                  <w:rFonts w:eastAsiaTheme="majorEastAsia"/>
                  <w:lang w:val="en-AU"/>
                </w:rPr>
                <w:t>http://codes.wmo.int/wmdr/ObservingMethod</w:t>
              </w:r>
            </w:hyperlink>
            <w:r w:rsidR="00CC2657">
              <w:rPr>
                <w:rStyle w:val="Hyperlink"/>
                <w:rFonts w:eastAsiaTheme="majorEastAsia"/>
                <w:lang w:val="en-AU"/>
              </w:rPr>
              <w:t>Atmosphere</w:t>
            </w:r>
          </w:p>
        </w:tc>
      </w:tr>
      <w:tr w:rsidR="00CC265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CC2657" w:rsidRDefault="00CC265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CC2657" w:rsidRDefault="00CC265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CC2657" w:rsidRDefault="00A928E1" w:rsidP="00DB6C27">
            <w:pPr>
              <w:pStyle w:val="Tablebody"/>
            </w:pPr>
            <w:hyperlink r:id="rId72" w:history="1">
              <w:r w:rsidR="00CC2657">
                <w:rPr>
                  <w:rStyle w:val="Hyperlink"/>
                  <w:rFonts w:eastAsiaTheme="majorEastAsia"/>
                  <w:lang w:val="en-AU"/>
                </w:rPr>
                <w:t>http://codes.wmo.int/wmdr/ObservingMethod</w:t>
              </w:r>
            </w:hyperlink>
            <w:r w:rsidR="00CC2657">
              <w:rPr>
                <w:rStyle w:val="Hyperlink"/>
                <w:rFonts w:eastAsiaTheme="majorEastAsia"/>
                <w:lang w:val="en-AU"/>
              </w:rPr>
              <w:t>Earth</w:t>
            </w:r>
          </w:p>
        </w:tc>
      </w:tr>
      <w:tr w:rsidR="00CC265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CC2657" w:rsidRDefault="00CC265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CC2657" w:rsidRDefault="00CC265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CC2657" w:rsidRDefault="00A928E1" w:rsidP="00DB6C27">
            <w:pPr>
              <w:pStyle w:val="Tablebody"/>
            </w:pPr>
            <w:hyperlink r:id="rId73"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/ObservingMethodOcean</w:t>
              </w:r>
            </w:hyperlink>
          </w:p>
        </w:tc>
      </w:tr>
      <w:tr w:rsidR="00CC265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CC2657" w:rsidRDefault="00CC265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CC2657" w:rsidRDefault="00CC265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CC2657" w:rsidRDefault="00A928E1" w:rsidP="00DB6C27">
            <w:pPr>
              <w:pStyle w:val="Tablebody"/>
            </w:pPr>
            <w:hyperlink r:id="rId74"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/ObservingMethodOuterSpace</w:t>
              </w:r>
            </w:hyperlink>
          </w:p>
        </w:tc>
      </w:tr>
      <w:tr w:rsidR="00CC265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CC2657" w:rsidRDefault="00CC265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CC2657" w:rsidRDefault="00CC265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CC2657" w:rsidRDefault="00A928E1" w:rsidP="00DB6C27">
            <w:pPr>
              <w:pStyle w:val="Tablebody"/>
              <w:rPr>
                <w:rFonts w:eastAsiaTheme="majorEastAsia"/>
                <w:lang w:val="en-AU"/>
              </w:rPr>
            </w:pPr>
            <w:hyperlink r:id="rId75" w:history="1">
              <w:r w:rsidR="00CC2657" w:rsidRPr="006B433D">
                <w:rPr>
                  <w:rStyle w:val="Hyperlink"/>
                  <w:rFonts w:eastAsiaTheme="majorEastAsia"/>
                  <w:lang w:val="en-AU"/>
                </w:rPr>
                <w:t>http://codes.wmo.int</w:t>
              </w:r>
              <w:r w:rsidR="00CC2657">
                <w:rPr>
                  <w:rStyle w:val="Hyperlink"/>
                  <w:rFonts w:eastAsiaTheme="majorEastAsia"/>
                  <w:lang w:val="en-AU"/>
                </w:rPr>
                <w:t>/wmdr</w:t>
              </w:r>
              <w:r w:rsidR="00CC2657" w:rsidRPr="006B433D">
                <w:rPr>
                  <w:rStyle w:val="Hyperlink"/>
                  <w:rFonts w:eastAsiaTheme="majorEastAsia"/>
                  <w:lang w:val="en-AU"/>
                </w:rPr>
                <w:t>/ObservingMethodTerrestrial</w:t>
              </w:r>
            </w:hyperlink>
          </w:p>
        </w:tc>
      </w:tr>
      <w:tr w:rsidR="00CC265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CC2657" w:rsidRDefault="00CC265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CC2657" w:rsidRDefault="00CC265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CC2657" w:rsidRDefault="00A928E1" w:rsidP="003564AD">
            <w:pPr>
              <w:pStyle w:val="Tablebody"/>
              <w:rPr>
                <w:rFonts w:eastAsia="Arial" w:cs="Arial"/>
              </w:rPr>
            </w:pPr>
            <w:hyperlink r:id="rId76" w:history="1">
              <w:r w:rsidR="00CC2657" w:rsidRPr="00FE4B96">
                <w:rPr>
                  <w:rStyle w:val="Hyperlink"/>
                  <w:rFonts w:eastAsiaTheme="majorEastAsia"/>
                </w:rPr>
                <w:t>http://codes.wmo.int</w:t>
              </w:r>
              <w:r w:rsidR="00CC2657">
                <w:rPr>
                  <w:rStyle w:val="Hyperlink"/>
                  <w:rFonts w:eastAsiaTheme="majorEastAsia"/>
                </w:rPr>
                <w:t>/wmdr</w:t>
              </w:r>
              <w:r w:rsidR="00CC2657" w:rsidRPr="00FE4B96">
                <w:rPr>
                  <w:rStyle w:val="Hyperlink"/>
                  <w:rFonts w:eastAsiaTheme="majorEastAsia"/>
                </w:rPr>
                <w:t>/InstrumentOperatingStatus</w:t>
              </w:r>
            </w:hyperlink>
          </w:p>
        </w:tc>
      </w:tr>
      <w:tr w:rsidR="00572447" w14:paraId="1B114F33" w14:textId="77777777" w:rsidTr="00655DCB">
        <w:trPr>
          <w:ins w:id="541" w:author="Klausen Jörg" w:date="2019-10-21T14:47: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F436F" w14:textId="0218199E" w:rsidR="00572447" w:rsidRDefault="00572447" w:rsidP="003564AD">
            <w:pPr>
              <w:pStyle w:val="Tablebody"/>
              <w:rPr>
                <w:ins w:id="542" w:author="Klausen Jörg" w:date="2019-10-21T14:47:00Z"/>
              </w:rPr>
            </w:pPr>
            <w:ins w:id="543" w:author="Klausen Jörg" w:date="2019-10-21T14:47:00Z">
              <w:r>
                <w:t>5-05</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4AD869" w14:textId="719B7DD0" w:rsidR="00572447" w:rsidRDefault="00572447" w:rsidP="003564AD">
            <w:pPr>
              <w:pStyle w:val="Tablebody"/>
              <w:rPr>
                <w:ins w:id="544" w:author="Klausen Jörg" w:date="2019-10-21T14:47:00Z"/>
              </w:rPr>
            </w:pPr>
            <w:ins w:id="545" w:author="Klausen Jörg" w:date="2019-10-21T14:47:00Z">
              <w:r>
                <w:t>Type of reference surface</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5CFAE0" w14:textId="6DB58770" w:rsidR="00572447" w:rsidRDefault="00572447" w:rsidP="00572447">
            <w:pPr>
              <w:pStyle w:val="Tablebody"/>
              <w:rPr>
                <w:ins w:id="546" w:author="Klausen Jörg" w:date="2019-10-21T14:47:00Z"/>
              </w:rPr>
            </w:pPr>
            <w:r>
              <w:rPr>
                <w:rFonts w:eastAsiaTheme="majorEastAsia"/>
              </w:rPr>
              <w:fldChar w:fldCharType="begin"/>
            </w:r>
            <w:r>
              <w:rPr>
                <w:rFonts w:eastAsiaTheme="majorEastAsia"/>
              </w:rPr>
              <w:instrText xml:space="preserve"> HYPERLINK "</w:instrText>
            </w:r>
            <w:r w:rsidRPr="00572447">
              <w:rPr>
                <w:rFonts w:eastAsiaTheme="majorEastAsia"/>
              </w:rPr>
              <w:instrText>http://codes.wmo.int/wmdr/ReferenceSurfaceType</w:instrText>
            </w:r>
            <w:r>
              <w:rPr>
                <w:rFonts w:eastAsiaTheme="majorEastAsia"/>
              </w:rPr>
              <w:instrText xml:space="preserve">" </w:instrText>
            </w:r>
            <w:r>
              <w:rPr>
                <w:rFonts w:eastAsiaTheme="majorEastAsia"/>
              </w:rPr>
              <w:fldChar w:fldCharType="separate"/>
            </w:r>
            <w:ins w:id="547" w:author="Klausen Jörg" w:date="2019-10-21T14:47:00Z">
              <w:r w:rsidRPr="00572447">
                <w:rPr>
                  <w:rStyle w:val="Hyperlink"/>
                  <w:rFonts w:eastAsiaTheme="majorEastAsia"/>
                </w:rPr>
                <w:t>http://codes.wmo.int/wmdr/ReferenceSurfaceType</w:t>
              </w:r>
              <w:r>
                <w:rPr>
                  <w:rFonts w:eastAsiaTheme="majorEastAsia"/>
                </w:rPr>
                <w:fldChar w:fldCharType="end"/>
              </w:r>
            </w:ins>
          </w:p>
        </w:tc>
      </w:tr>
      <w:tr w:rsidR="00CC265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CC2657" w:rsidRDefault="00CC265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CC2657" w:rsidRDefault="00CC265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CC2657" w:rsidRDefault="00A928E1" w:rsidP="003564AD">
            <w:pPr>
              <w:pStyle w:val="Tablebody"/>
              <w:rPr>
                <w:rFonts w:eastAsia="Arial" w:cs="Arial"/>
              </w:rPr>
            </w:pPr>
            <w:hyperlink r:id="rId77" w:history="1">
              <w:r w:rsidR="00CC2657">
                <w:rPr>
                  <w:rStyle w:val="Hyperlink"/>
                  <w:rFonts w:eastAsiaTheme="majorEastAsia"/>
                </w:rPr>
                <w:t>http://codes.wmo.int/wmdr/ControlStandardType</w:t>
              </w:r>
            </w:hyperlink>
          </w:p>
        </w:tc>
      </w:tr>
      <w:tr w:rsidR="00CC265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CC2657" w:rsidRDefault="00CC265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CC2657" w:rsidRDefault="00CC265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CC2657" w:rsidRDefault="00A928E1" w:rsidP="003564AD">
            <w:pPr>
              <w:pStyle w:val="Tablebody"/>
              <w:rPr>
                <w:rFonts w:eastAsia="Arial" w:cs="Arial"/>
              </w:rPr>
            </w:pPr>
            <w:hyperlink r:id="rId78" w:history="1">
              <w:r w:rsidR="00CC2657">
                <w:rPr>
                  <w:rStyle w:val="Hyperlink"/>
                  <w:rFonts w:eastAsiaTheme="majorEastAsia"/>
                </w:rPr>
                <w:t>http://codes.wmo.int/wmdr/ControlLocation</w:t>
              </w:r>
            </w:hyperlink>
          </w:p>
        </w:tc>
      </w:tr>
      <w:tr w:rsidR="00CC265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CC2657" w:rsidRDefault="00CC265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CC2657" w:rsidRDefault="00CC265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CC2657" w:rsidRDefault="00A928E1" w:rsidP="003564AD">
            <w:pPr>
              <w:pStyle w:val="Tablebody"/>
              <w:rPr>
                <w:rFonts w:eastAsia="Arial" w:cs="Arial"/>
              </w:rPr>
            </w:pPr>
            <w:hyperlink r:id="rId79" w:history="1">
              <w:r w:rsidR="00CC2657">
                <w:rPr>
                  <w:rStyle w:val="Hyperlink"/>
                  <w:rFonts w:eastAsiaTheme="majorEastAsia"/>
                </w:rPr>
                <w:t>http://codes.wmo.int/wmdr/InstrumentControlResult</w:t>
              </w:r>
            </w:hyperlink>
          </w:p>
        </w:tc>
      </w:tr>
      <w:tr w:rsidR="00CC265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CC2657" w:rsidRDefault="00CC265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CC2657" w:rsidRDefault="00CC265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CC2657" w:rsidRDefault="00A928E1" w:rsidP="003564AD">
            <w:pPr>
              <w:pStyle w:val="Tablebody"/>
              <w:rPr>
                <w:rFonts w:eastAsia="Arial" w:cs="Arial"/>
              </w:rPr>
            </w:pPr>
            <w:hyperlink r:id="rId80" w:history="1">
              <w:r w:rsidR="00CC2657" w:rsidRPr="003374FE">
                <w:rPr>
                  <w:rStyle w:val="Hyperlink"/>
                  <w:rFonts w:eastAsiaTheme="majorEastAsia"/>
                </w:rPr>
                <w:t>http://codes.wmo.int</w:t>
              </w:r>
              <w:r w:rsidR="00CC2657">
                <w:rPr>
                  <w:rStyle w:val="Hyperlink"/>
                  <w:rFonts w:eastAsiaTheme="majorEastAsia"/>
                </w:rPr>
                <w:t>/wmdr</w:t>
              </w:r>
              <w:r w:rsidR="00CC2657" w:rsidRPr="003971ED">
                <w:rPr>
                  <w:rStyle w:val="Hyperlink"/>
                  <w:rFonts w:eastAsiaTheme="majorEastAsia"/>
                </w:rPr>
                <w:t>/ObservationStatus</w:t>
              </w:r>
            </w:hyperlink>
          </w:p>
        </w:tc>
      </w:tr>
      <w:tr w:rsidR="00CC265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CC2657" w:rsidRDefault="00CC265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CC2657" w:rsidRDefault="00CC265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CC2657" w:rsidRDefault="00A928E1" w:rsidP="003564AD">
            <w:pPr>
              <w:pStyle w:val="Tablebody"/>
              <w:rPr>
                <w:rFonts w:eastAsia="Arial" w:cs="Arial"/>
              </w:rPr>
            </w:pPr>
            <w:hyperlink r:id="rId81" w:history="1">
              <w:r w:rsidR="00CC2657">
                <w:rPr>
                  <w:rStyle w:val="Hyperlink"/>
                  <w:rFonts w:eastAsiaTheme="majorEastAsia"/>
                  <w:lang w:val="en-AU"/>
                </w:rPr>
                <w:t>http://codes.wmo.int/wmdr/Exposure</w:t>
              </w:r>
            </w:hyperlink>
          </w:p>
        </w:tc>
      </w:tr>
      <w:tr w:rsidR="00CC265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CC2657" w:rsidRDefault="00CC265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CC2657" w:rsidRDefault="00CC265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CC2657" w:rsidRDefault="00A928E1" w:rsidP="003564AD">
            <w:pPr>
              <w:pStyle w:val="Tablebody"/>
              <w:rPr>
                <w:rFonts w:eastAsia="Arial" w:cs="Arial"/>
              </w:rPr>
            </w:pPr>
            <w:hyperlink r:id="rId82" w:history="1">
              <w:r w:rsidR="00CC2657">
                <w:rPr>
                  <w:rStyle w:val="Hyperlink"/>
                  <w:rFonts w:eastAsiaTheme="majorEastAsia"/>
                </w:rPr>
                <w:t>http://codes.wmo.int/wmdr/SamplingStrategy</w:t>
              </w:r>
            </w:hyperlink>
          </w:p>
        </w:tc>
      </w:tr>
      <w:tr w:rsidR="00CC265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CC2657" w:rsidRDefault="00CC265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CC2657" w:rsidRDefault="00CC265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CC2657" w:rsidRDefault="00A928E1" w:rsidP="003564AD">
            <w:pPr>
              <w:pStyle w:val="Tablebody"/>
              <w:rPr>
                <w:rFonts w:eastAsia="Arial" w:cs="Arial"/>
              </w:rPr>
            </w:pPr>
            <w:hyperlink r:id="rId83" w:history="1">
              <w:r w:rsidR="00CC2657">
                <w:rPr>
                  <w:rStyle w:val="Hyperlink"/>
                  <w:rFonts w:eastAsiaTheme="majorEastAsia"/>
                  <w:lang w:val="en-AU"/>
                </w:rPr>
                <w:t>http://codes.wmo.int/wmdr/LevelOfData</w:t>
              </w:r>
            </w:hyperlink>
          </w:p>
        </w:tc>
      </w:tr>
      <w:tr w:rsidR="00CC265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CC2657" w:rsidRDefault="00CC265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CC2657" w:rsidRDefault="00CC265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CC2657" w:rsidRDefault="00A928E1" w:rsidP="003564AD">
            <w:pPr>
              <w:pStyle w:val="Tablebody"/>
              <w:rPr>
                <w:rFonts w:eastAsia="Arial" w:cs="Arial"/>
              </w:rPr>
            </w:pPr>
            <w:hyperlink r:id="rId84" w:history="1">
              <w:r w:rsidR="00CC2657">
                <w:rPr>
                  <w:rStyle w:val="Hyperlink"/>
                  <w:rFonts w:eastAsiaTheme="majorEastAsia"/>
                </w:rPr>
                <w:t>http://codes.wmo.int/wmdr/DataFormat</w:t>
              </w:r>
            </w:hyperlink>
          </w:p>
        </w:tc>
      </w:tr>
      <w:tr w:rsidR="00CC265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CC2657" w:rsidRDefault="00CC265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CC2657" w:rsidRDefault="00CC265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CC2657" w:rsidRDefault="00A928E1" w:rsidP="003564AD">
            <w:pPr>
              <w:pStyle w:val="Tablebody"/>
              <w:rPr>
                <w:rFonts w:eastAsia="Arial" w:cs="Arial"/>
              </w:rPr>
            </w:pPr>
            <w:hyperlink r:id="rId85" w:history="1">
              <w:r w:rsidR="00CC2657">
                <w:rPr>
                  <w:rStyle w:val="Hyperlink"/>
                  <w:rFonts w:eastAsiaTheme="majorEastAsia"/>
                  <w:lang w:val="en-AU"/>
                </w:rPr>
                <w:t>http://codes.wmo.int/wmdr/ReferenceTime</w:t>
              </w:r>
            </w:hyperlink>
          </w:p>
        </w:tc>
      </w:tr>
      <w:tr w:rsidR="00572447" w14:paraId="6B2726D2" w14:textId="77777777" w:rsidTr="00655DCB">
        <w:trPr>
          <w:ins w:id="548" w:author="Klausen Jörg" w:date="2019-10-21T14:48: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129685" w14:textId="58092F6A" w:rsidR="00572447" w:rsidRDefault="00572447" w:rsidP="003564AD">
            <w:pPr>
              <w:pStyle w:val="Tablebody"/>
              <w:rPr>
                <w:ins w:id="549" w:author="Klausen Jörg" w:date="2019-10-21T14:48:00Z"/>
              </w:rPr>
            </w:pPr>
            <w:ins w:id="550" w:author="Klausen Jörg" w:date="2019-10-21T14:48:00Z">
              <w:r>
                <w:t>8-02</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53C31" w14:textId="736CC95A" w:rsidR="00572447" w:rsidRDefault="00572447" w:rsidP="003564AD">
            <w:pPr>
              <w:pStyle w:val="Tablebody"/>
              <w:rPr>
                <w:ins w:id="551" w:author="Klausen Jörg" w:date="2019-10-21T14:48:00Z"/>
              </w:rPr>
            </w:pPr>
            <w:ins w:id="552" w:author="Klausen Jörg" w:date="2019-10-21T14:48:00Z">
              <w:r>
                <w:t>Procedure to estimate uncertainty</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2EF67" w14:textId="776E3E15" w:rsidR="00572447" w:rsidRDefault="00572447" w:rsidP="003564AD">
            <w:pPr>
              <w:pStyle w:val="Tablebody"/>
              <w:rPr>
                <w:ins w:id="553" w:author="Klausen Jörg" w:date="2019-10-21T14:48: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http://codes.wmo.int/wmdr/Uncertainty</w:instrText>
            </w:r>
            <w:r>
              <w:rPr>
                <w:rFonts w:eastAsiaTheme="majorEastAsia"/>
              </w:rPr>
              <w:instrText xml:space="preserve">EstimateProcedure" </w:instrText>
            </w:r>
            <w:r>
              <w:rPr>
                <w:rFonts w:eastAsiaTheme="majorEastAsia"/>
              </w:rPr>
              <w:fldChar w:fldCharType="separate"/>
            </w:r>
            <w:ins w:id="554" w:author="Klausen Jörg" w:date="2019-10-21T14:48:00Z">
              <w:r w:rsidRPr="00572447">
                <w:rPr>
                  <w:rStyle w:val="Hyperlink"/>
                  <w:rFonts w:eastAsiaTheme="majorEastAsia"/>
                </w:rPr>
                <w:t>http://codes.wmo.int/wmdr/</w:t>
              </w:r>
            </w:ins>
            <w:ins w:id="555" w:author="Klausen Jörg" w:date="2019-10-21T14:49:00Z">
              <w:r w:rsidRPr="00572447">
                <w:rPr>
                  <w:rStyle w:val="Hyperlink"/>
                  <w:rFonts w:eastAsiaTheme="majorEastAsia"/>
                </w:rPr>
                <w:t>Uncertainty</w:t>
              </w:r>
              <w:r w:rsidRPr="00ED48CB">
                <w:rPr>
                  <w:rStyle w:val="Hyperlink"/>
                  <w:rFonts w:eastAsiaTheme="majorEastAsia"/>
                </w:rPr>
                <w:t>EstimateProcedure</w:t>
              </w:r>
              <w:r>
                <w:rPr>
                  <w:rFonts w:eastAsiaTheme="majorEastAsia"/>
                </w:rPr>
                <w:fldChar w:fldCharType="end"/>
              </w:r>
            </w:ins>
          </w:p>
        </w:tc>
      </w:tr>
      <w:tr w:rsidR="00CC265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CC2657" w:rsidRDefault="00CC265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CC2657" w:rsidRDefault="00CC265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CC2657" w:rsidRDefault="00A928E1" w:rsidP="003564AD">
            <w:pPr>
              <w:pStyle w:val="Tablebody"/>
              <w:rPr>
                <w:rFonts w:eastAsia="Arial" w:cs="Arial"/>
              </w:rPr>
            </w:pPr>
            <w:hyperlink r:id="rId86" w:history="1">
              <w:r w:rsidR="00CC2657">
                <w:rPr>
                  <w:rStyle w:val="Hyperlink"/>
                  <w:rFonts w:eastAsiaTheme="majorEastAsia"/>
                </w:rPr>
                <w:t>http://codes.wmo.int/wmdr/QualityFlagCIMO</w:t>
              </w:r>
            </w:hyperlink>
          </w:p>
        </w:tc>
      </w:tr>
      <w:tr w:rsidR="00CC265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CC2657" w:rsidRDefault="00CC265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CC2657" w:rsidRDefault="00CC265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CC2657" w:rsidRDefault="00A928E1" w:rsidP="003564AD">
            <w:pPr>
              <w:pStyle w:val="Tablebody"/>
              <w:rPr>
                <w:rFonts w:eastAsia="Arial" w:cs="Arial"/>
              </w:rPr>
            </w:pPr>
            <w:hyperlink r:id="rId87" w:history="1">
              <w:r w:rsidR="00CC2657">
                <w:rPr>
                  <w:rStyle w:val="Hyperlink"/>
                  <w:rFonts w:eastAsiaTheme="majorEastAsia"/>
                </w:rPr>
                <w:t>http://codes.wmo.int/wmdr/QualityFlagOGC</w:t>
              </w:r>
            </w:hyperlink>
          </w:p>
        </w:tc>
      </w:tr>
      <w:tr w:rsidR="00CC265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CC2657" w:rsidRDefault="00CC265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CC2657" w:rsidRDefault="00CC265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CC2657" w:rsidRDefault="00A928E1" w:rsidP="003564AD">
            <w:pPr>
              <w:pStyle w:val="Tablebody"/>
              <w:rPr>
                <w:rFonts w:eastAsia="Arial" w:cs="Arial"/>
              </w:rPr>
            </w:pPr>
            <w:hyperlink r:id="rId88" w:history="1">
              <w:r w:rsidR="00CC2657">
                <w:rPr>
                  <w:rStyle w:val="Hyperlink"/>
                  <w:rFonts w:eastAsiaTheme="majorEastAsia"/>
                </w:rPr>
                <w:t>http://codes.wmo.int/wmdr/QualityFlagSystem</w:t>
              </w:r>
            </w:hyperlink>
          </w:p>
        </w:tc>
      </w:tr>
      <w:tr w:rsidR="00CC265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CC2657" w:rsidRDefault="00CC265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CC2657" w:rsidRDefault="00CC265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CC2657" w:rsidRDefault="00A928E1" w:rsidP="003564AD">
            <w:pPr>
              <w:pStyle w:val="Tablebody"/>
              <w:rPr>
                <w:rFonts w:eastAsia="Arial" w:cs="Arial"/>
              </w:rPr>
            </w:pPr>
            <w:hyperlink r:id="rId89" w:history="1">
              <w:r w:rsidR="00CC2657">
                <w:rPr>
                  <w:rStyle w:val="Hyperlink"/>
                  <w:rFonts w:eastAsiaTheme="majorEastAsia"/>
                </w:rPr>
                <w:t>http://codes.wmo.int/wmdr/Traceability</w:t>
              </w:r>
            </w:hyperlink>
          </w:p>
        </w:tc>
      </w:tr>
      <w:tr w:rsidR="00CC265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CC2657" w:rsidRDefault="00CC2657"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CC2657" w:rsidRDefault="00CC265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CC2657" w:rsidRDefault="00A928E1" w:rsidP="003564AD">
            <w:pPr>
              <w:pStyle w:val="Tablebody"/>
              <w:rPr>
                <w:rFonts w:eastAsia="Arial" w:cs="Arial"/>
              </w:rPr>
            </w:pPr>
            <w:hyperlink r:id="rId90" w:history="1">
              <w:r w:rsidR="00CC2657">
                <w:rPr>
                  <w:rStyle w:val="Hyperlink"/>
                  <w:rFonts w:eastAsiaTheme="majorEastAsia"/>
                </w:rPr>
                <w:t>http://codes.wmo.int/wmdr/DataPolicy</w:t>
              </w:r>
            </w:hyperlink>
          </w:p>
        </w:tc>
      </w:tr>
      <w:tr w:rsidR="00106DDA" w14:paraId="5A58DDE5" w14:textId="77777777" w:rsidTr="00655DCB">
        <w:trPr>
          <w:ins w:id="556" w:author="Klausen Jörg" w:date="2019-10-21T14:49:00Z"/>
        </w:trPr>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BB0A90" w14:textId="1E4589E9" w:rsidR="00106DDA" w:rsidRDefault="00106DDA" w:rsidP="003564AD">
            <w:pPr>
              <w:pStyle w:val="Tablebody"/>
              <w:rPr>
                <w:ins w:id="557" w:author="Klausen Jörg" w:date="2019-10-21T14:49:00Z"/>
              </w:rPr>
            </w:pPr>
            <w:ins w:id="558" w:author="Klausen Jörg" w:date="2019-10-21T14:49:00Z">
              <w:r>
                <w:t>10-01</w:t>
              </w:r>
            </w:ins>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90E8D0" w14:textId="6CC882D0" w:rsidR="00106DDA" w:rsidRDefault="00106DDA" w:rsidP="003564AD">
            <w:pPr>
              <w:pStyle w:val="Tablebody"/>
              <w:rPr>
                <w:ins w:id="559" w:author="Klausen Jörg" w:date="2019-10-21T14:49:00Z"/>
              </w:rPr>
            </w:pPr>
            <w:ins w:id="560" w:author="Klausen Jörg" w:date="2019-10-21T14:49:00Z">
              <w:r>
                <w:t>WIGOS function</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405DBC" w14:textId="63160596" w:rsidR="00106DDA" w:rsidRDefault="00106DDA" w:rsidP="003564AD">
            <w:pPr>
              <w:pStyle w:val="Tablebody"/>
              <w:rPr>
                <w:ins w:id="561" w:author="Klausen Jörg" w:date="2019-10-21T14:49:00Z"/>
              </w:rPr>
            </w:pPr>
            <w:r>
              <w:rPr>
                <w:rFonts w:eastAsiaTheme="majorEastAsia"/>
              </w:rPr>
              <w:fldChar w:fldCharType="begin"/>
            </w:r>
            <w:r>
              <w:rPr>
                <w:rFonts w:eastAsiaTheme="majorEastAsia"/>
              </w:rPr>
              <w:instrText xml:space="preserve"> HYPERLINK "</w:instrText>
            </w:r>
            <w:r w:rsidRPr="00106DDA">
              <w:rPr>
                <w:rFonts w:eastAsiaTheme="majorEastAsia"/>
              </w:rPr>
              <w:instrText>http://codes.wmo.int/wmdr/</w:instrText>
            </w:r>
            <w:r>
              <w:rPr>
                <w:rFonts w:eastAsiaTheme="majorEastAsia"/>
              </w:rPr>
              <w:instrText xml:space="preserve">WIGOSFunction" </w:instrText>
            </w:r>
            <w:r>
              <w:rPr>
                <w:rFonts w:eastAsiaTheme="majorEastAsia"/>
              </w:rPr>
              <w:fldChar w:fldCharType="separate"/>
            </w:r>
            <w:ins w:id="562" w:author="Klausen Jörg" w:date="2019-10-21T14:50:00Z">
              <w:r w:rsidRPr="00106DDA">
                <w:rPr>
                  <w:rStyle w:val="Hyperlink"/>
                  <w:rFonts w:eastAsiaTheme="majorEastAsia"/>
                </w:rPr>
                <w:t>http://codes.wmo.int/wmdr/</w:t>
              </w:r>
              <w:r w:rsidRPr="00ED48CB">
                <w:rPr>
                  <w:rStyle w:val="Hyperlink"/>
                  <w:rFonts w:eastAsiaTheme="majorEastAsia"/>
                </w:rPr>
                <w:t>WIGOSFunction</w:t>
              </w:r>
              <w:r>
                <w:rPr>
                  <w:rFonts w:eastAsiaTheme="majorEastAsia"/>
                </w:rPr>
                <w:fldChar w:fldCharType="end"/>
              </w:r>
            </w:ins>
          </w:p>
        </w:tc>
      </w:tr>
      <w:tr w:rsidR="00CC265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CC2657" w:rsidRDefault="00CC265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CC2657" w:rsidRDefault="00CC265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CC2657" w:rsidRDefault="00A928E1" w:rsidP="003564AD">
            <w:pPr>
              <w:pStyle w:val="Tablebody"/>
              <w:rPr>
                <w:rFonts w:eastAsia="Arial" w:cs="Arial"/>
              </w:rPr>
            </w:pPr>
            <w:hyperlink r:id="rId91" w:history="1">
              <w:r w:rsidR="00CC2657">
                <w:rPr>
                  <w:rStyle w:val="Hyperlink"/>
                  <w:rFonts w:eastAsiaTheme="majorEastAsia"/>
                </w:rPr>
                <w:t>http://codes.wmo.int/wmdr/GeopositioningMethod</w:t>
              </w:r>
            </w:hyperlink>
          </w:p>
        </w:tc>
      </w:tr>
      <w:tr w:rsidR="00CC265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CC2657" w:rsidRDefault="00CC265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5EE136B7" w:rsidR="00CC2657" w:rsidRDefault="00CC2657" w:rsidP="003564AD">
            <w:pPr>
              <w:pStyle w:val="Tablebody"/>
              <w:rPr>
                <w:rFonts w:eastAsia="Arial" w:cs="Arial"/>
              </w:rPr>
            </w:pPr>
            <w:r>
              <w:t>Coordinates reference</w:t>
            </w:r>
            <w:ins w:id="563" w:author="Klausen Jörg" w:date="2019-10-21T14:50:00Z">
              <w:r w:rsidR="00106DDA">
                <w:t xml:space="preserve"> system</w:t>
              </w:r>
            </w:ins>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CC2657" w:rsidRDefault="00A928E1" w:rsidP="003564AD">
            <w:pPr>
              <w:pStyle w:val="Tablebody"/>
              <w:rPr>
                <w:rFonts w:eastAsia="Arial" w:cs="Arial"/>
              </w:rPr>
            </w:pPr>
            <w:hyperlink r:id="rId92" w:history="1">
              <w:r w:rsidR="00CC2657">
                <w:rPr>
                  <w:rStyle w:val="Hyperlink"/>
                  <w:rFonts w:eastAsiaTheme="majorEastAsia"/>
                </w:rPr>
                <w:t>http://codes.wmo.int/wmdr/CoordinateReferenceSystem</w:t>
              </w:r>
            </w:hyperlink>
          </w:p>
        </w:tc>
      </w:tr>
      <w:tr w:rsidR="00CC265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CC2657" w:rsidRDefault="00CC265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CC2657" w:rsidRDefault="00CC265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CC2657" w:rsidRDefault="00A928E1" w:rsidP="003564AD">
            <w:pPr>
              <w:pStyle w:val="Tablebody"/>
              <w:rPr>
                <w:rFonts w:eastAsia="Arial" w:cs="Arial"/>
              </w:rPr>
            </w:pPr>
            <w:hyperlink r:id="rId93" w:history="1">
              <w:r w:rsidR="00CC2657">
                <w:rPr>
                  <w:rStyle w:val="Hyperlink"/>
                  <w:rFonts w:eastAsiaTheme="majorEastAsia"/>
                </w:rPr>
                <w:t>http://codes.wmo.int/wmdr/TimeStampMeaning</w:t>
              </w:r>
            </w:hyperlink>
          </w:p>
        </w:tc>
      </w:tr>
    </w:tbl>
    <w:p w14:paraId="050BAE91" w14:textId="77777777" w:rsidR="001B2BA6" w:rsidRPr="00674D68" w:rsidRDefault="001B2BA6" w:rsidP="003564AD"/>
    <w:sectPr w:rsidR="001B2BA6" w:rsidRPr="00674D68" w:rsidSect="00777935">
      <w:footerReference w:type="default" r:id="rId94"/>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89764" w14:textId="77777777" w:rsidR="00A928E1" w:rsidRDefault="00A928E1" w:rsidP="00B069EC">
      <w:pPr>
        <w:spacing w:after="0" w:line="240" w:lineRule="auto"/>
      </w:pPr>
      <w:r>
        <w:separator/>
      </w:r>
    </w:p>
  </w:endnote>
  <w:endnote w:type="continuationSeparator" w:id="0">
    <w:p w14:paraId="6502A2A5" w14:textId="77777777" w:rsidR="00A928E1" w:rsidRDefault="00A928E1"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tone Serif Bold">
    <w:altName w:val="Times New Roman"/>
    <w:charset w:val="00"/>
    <w:family w:val="auto"/>
    <w:pitch w:val="variable"/>
    <w:sig w:usb0="03000000" w:usb1="00000000" w:usb2="00000000" w:usb3="00000000" w:csb0="00000001" w:csb1="00000000"/>
  </w:font>
  <w:font w:name="Helvetica Neue">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sz w:val="20"/>
      </w:rPr>
      <w:id w:val="-1148204355"/>
      <w:docPartObj>
        <w:docPartGallery w:val="Page Numbers (Bottom of Page)"/>
        <w:docPartUnique/>
      </w:docPartObj>
    </w:sdtPr>
    <w:sdtEndPr>
      <w:rPr>
        <w:noProof/>
      </w:rPr>
    </w:sdtEndPr>
    <w:sdtContent>
      <w:p w14:paraId="095AA145" w14:textId="507ECB5C" w:rsidR="00A928E1" w:rsidRPr="005841C6" w:rsidRDefault="00A928E1"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F2472D">
          <w:rPr>
            <w:rFonts w:ascii="Calibri" w:hAnsi="Calibri"/>
            <w:noProof/>
            <w:sz w:val="20"/>
          </w:rPr>
          <w:t>4</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F2472D">
          <w:rPr>
            <w:rFonts w:ascii="Calibri" w:hAnsi="Calibri"/>
            <w:noProof/>
            <w:sz w:val="20"/>
          </w:rPr>
          <w:t>41</w:t>
        </w:r>
        <w:r>
          <w:rPr>
            <w:rFonts w:ascii="Calibri" w:hAnsi="Calibri"/>
            <w:noProof/>
            <w:sz w:val="20"/>
          </w:rPr>
          <w:fldChar w:fldCharType="end"/>
        </w:r>
      </w:p>
    </w:sdtContent>
  </w:sdt>
  <w:p w14:paraId="4CFE75D7" w14:textId="77777777" w:rsidR="00A928E1" w:rsidRDefault="00A92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43F8B" w14:textId="77777777" w:rsidR="00A928E1" w:rsidRDefault="00A928E1" w:rsidP="00B069EC">
      <w:pPr>
        <w:spacing w:after="0" w:line="240" w:lineRule="auto"/>
      </w:pPr>
      <w:r>
        <w:separator/>
      </w:r>
    </w:p>
  </w:footnote>
  <w:footnote w:type="continuationSeparator" w:id="0">
    <w:p w14:paraId="01A06A40" w14:textId="77777777" w:rsidR="00A928E1" w:rsidRDefault="00A928E1" w:rsidP="00B069EC">
      <w:pPr>
        <w:spacing w:after="0" w:line="240" w:lineRule="auto"/>
      </w:pPr>
      <w:r>
        <w:continuationSeparator/>
      </w:r>
    </w:p>
  </w:footnote>
  <w:footnote w:id="1">
    <w:p w14:paraId="4CDA031C" w14:textId="4A274699" w:rsidR="00A928E1" w:rsidRPr="003564AD" w:rsidRDefault="00A928E1"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A928E1" w:rsidRPr="003564AD" w:rsidRDefault="00A928E1">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3AF7B0"/>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15:restartNumberingAfterBreak="0">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15:restartNumberingAfterBreak="0">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15:restartNumberingAfterBreak="0">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15:restartNumberingAfterBreak="0">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15:restartNumberingAfterBreak="0">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15:restartNumberingAfterBreak="0">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15:restartNumberingAfterBreak="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15:restartNumberingAfterBreak="0">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15:restartNumberingAfterBreak="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15:restartNumberingAfterBreak="0">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örg Klausen">
    <w15:presenceInfo w15:providerId="None" w15:userId="Jörg Klau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924A7"/>
    <w:rsid w:val="0009640B"/>
    <w:rsid w:val="0009728F"/>
    <w:rsid w:val="000979D7"/>
    <w:rsid w:val="00097D64"/>
    <w:rsid w:val="000A0166"/>
    <w:rsid w:val="000A21C9"/>
    <w:rsid w:val="000A226D"/>
    <w:rsid w:val="000C4181"/>
    <w:rsid w:val="000D41FD"/>
    <w:rsid w:val="000E05E6"/>
    <w:rsid w:val="000F1095"/>
    <w:rsid w:val="000F10A7"/>
    <w:rsid w:val="000F603F"/>
    <w:rsid w:val="000F719B"/>
    <w:rsid w:val="00106DDA"/>
    <w:rsid w:val="00110D75"/>
    <w:rsid w:val="00111032"/>
    <w:rsid w:val="00111657"/>
    <w:rsid w:val="00125954"/>
    <w:rsid w:val="00127D8E"/>
    <w:rsid w:val="00130C32"/>
    <w:rsid w:val="0013240E"/>
    <w:rsid w:val="001326CA"/>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92403"/>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C4C8E"/>
    <w:rsid w:val="004D08EE"/>
    <w:rsid w:val="00501166"/>
    <w:rsid w:val="005039AB"/>
    <w:rsid w:val="00510522"/>
    <w:rsid w:val="00513756"/>
    <w:rsid w:val="00521493"/>
    <w:rsid w:val="00535418"/>
    <w:rsid w:val="00536131"/>
    <w:rsid w:val="00543F82"/>
    <w:rsid w:val="00545325"/>
    <w:rsid w:val="005550D2"/>
    <w:rsid w:val="00556E71"/>
    <w:rsid w:val="0055749C"/>
    <w:rsid w:val="00572447"/>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3F5C"/>
    <w:rsid w:val="007A62C7"/>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108D"/>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930FD"/>
    <w:rsid w:val="009A287F"/>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72E3"/>
    <w:rsid w:val="00A673AE"/>
    <w:rsid w:val="00A747FD"/>
    <w:rsid w:val="00A76436"/>
    <w:rsid w:val="00A928E1"/>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2BBE"/>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657"/>
    <w:rsid w:val="00CC2B46"/>
    <w:rsid w:val="00CC4A02"/>
    <w:rsid w:val="00CE0879"/>
    <w:rsid w:val="00CE7CBD"/>
    <w:rsid w:val="00CE7E79"/>
    <w:rsid w:val="00CF1293"/>
    <w:rsid w:val="00CF7882"/>
    <w:rsid w:val="00D04C73"/>
    <w:rsid w:val="00D0505B"/>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2472D"/>
    <w:rsid w:val="00F32427"/>
    <w:rsid w:val="00F34C53"/>
    <w:rsid w:val="00F36E04"/>
    <w:rsid w:val="00F5029B"/>
    <w:rsid w:val="00F51FCC"/>
    <w:rsid w:val="00F52F0E"/>
    <w:rsid w:val="00F54277"/>
    <w:rsid w:val="00F575CF"/>
    <w:rsid w:val="00F748D1"/>
    <w:rsid w:val="00F769C8"/>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4A61925"/>
  <w15:docId w15:val="{C6EA0078-647E-487F-AAAA-E66BB66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1999/xlink" TargetMode="External"/><Relationship Id="rId21" Type="http://schemas.openxmlformats.org/officeDocument/2006/relationships/hyperlink" Target="http://codes.wmo.int" TargetMode="External"/><Relationship Id="rId34" Type="http://schemas.openxmlformats.org/officeDocument/2006/relationships/hyperlink" Target="https://oscar.wmo.int/surface" TargetMode="External"/><Relationship Id="rId42" Type="http://schemas.openxmlformats.org/officeDocument/2006/relationships/hyperlink" Target="http://codes.wmo.int/wmdr/%7bcodetable%7d/%7blabel%7d" TargetMode="External"/><Relationship Id="rId47" Type="http://schemas.openxmlformats.org/officeDocument/2006/relationships/hyperlink" Target="http://codes.wmo.int/common/wmdr/ObservedVariableTerrestrial" TargetMode="External"/><Relationship Id="rId50" Type="http://schemas.openxmlformats.org/officeDocument/2006/relationships/hyperlink" Target="http://codes.wmo.int/common/wmdsApplicationArea" TargetMode="External"/><Relationship Id="rId55" Type="http://schemas.openxmlformats.org/officeDocument/2006/relationships/hyperlink" Target="http://codes.wmo.int/common/wmdsDataCommunicationMethod" TargetMode="External"/><Relationship Id="rId63" Type="http://schemas.openxmlformats.org/officeDocument/2006/relationships/hyperlink" Target="http://codes.wmo.int/common/wmdsLocalTopography" TargetMode="External"/><Relationship Id="rId68" Type="http://schemas.openxmlformats.org/officeDocument/2006/relationships/hyperlink" Target="http://codes.wmo.int/common/wmdsSurfaceRoughnessDavenport" TargetMode="External"/><Relationship Id="rId76" Type="http://schemas.openxmlformats.org/officeDocument/2006/relationships/hyperlink" Target="http://codes.wmo.int/common/wmdr/InstrumentOperatingStatus" TargetMode="External"/><Relationship Id="rId84" Type="http://schemas.openxmlformats.org/officeDocument/2006/relationships/hyperlink" Target="http://codes.wmo.int/common/wmdsDataFormat" TargetMode="External"/><Relationship Id="rId89" Type="http://schemas.openxmlformats.org/officeDocument/2006/relationships/hyperlink" Target="http://codes.wmo.int/common/wmdsTraceability"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s.wmo.int/common/wmdsObservingMethod" TargetMode="External"/><Relationship Id="rId92" Type="http://schemas.openxmlformats.org/officeDocument/2006/relationships/hyperlink" Target="http://codes.wmo.int/common/wmdsCoordinateReferenceSystem" TargetMode="External"/><Relationship Id="rId2" Type="http://schemas.openxmlformats.org/officeDocument/2006/relationships/numbering" Target="numbering.xml"/><Relationship Id="rId16" Type="http://schemas.openxmlformats.org/officeDocument/2006/relationships/hyperlink" Target="http://schemas.opengis.net/om/2.0/" TargetMode="External"/><Relationship Id="rId29" Type="http://schemas.openxmlformats.org/officeDocument/2006/relationships/hyperlink" Target="http://www.opengis.net/om/2.0" TargetMode="External"/><Relationship Id="rId11" Type="http://schemas.openxmlformats.org/officeDocument/2006/relationships/hyperlink" Target="http://wis.wmo.int/metce-uml" TargetMode="External"/><Relationship Id="rId24" Type="http://schemas.openxmlformats.org/officeDocument/2006/relationships/hyperlink" Target="http://def.wmo.int/wmdr/2017" TargetMode="External"/><Relationship Id="rId32" Type="http://schemas.openxmlformats.org/officeDocument/2006/relationships/hyperlink" Target="http://www.opengis.net/samplingSpatial/2.0" TargetMode="External"/><Relationship Id="rId37" Type="http://schemas.openxmlformats.org/officeDocument/2006/relationships/hyperlink" Target="http://data.wmo.int/" TargetMode="External"/><Relationship Id="rId40" Type="http://schemas.openxmlformats.org/officeDocument/2006/relationships/hyperlink" Target="http://data.wmo.int/wigos/a-b-c-d" TargetMode="External"/><Relationship Id="rId45" Type="http://schemas.openxmlformats.org/officeDocument/2006/relationships/hyperlink" Target="http://codes.wmo.int/common/wmdr/ObservedVariableOcean" TargetMode="External"/><Relationship Id="rId53" Type="http://schemas.openxmlformats.org/officeDocument/2006/relationships/hyperlink" Target="http://codes.wmo.int/common/wmdsTerritoryName" TargetMode="External"/><Relationship Id="rId58" Type="http://schemas.openxmlformats.org/officeDocument/2006/relationships/hyperlink" Target="http://codes.wmo.int/common/wmdsSurfaceCoverUMD" TargetMode="External"/><Relationship Id="rId66" Type="http://schemas.openxmlformats.org/officeDocument/2006/relationships/hyperlink" Target="http://codes.wmo.int/common/wmdsAltitudeOrDepth" TargetMode="External"/><Relationship Id="rId74" Type="http://schemas.openxmlformats.org/officeDocument/2006/relationships/hyperlink" Target="http://codes.wmo.int/common/wmdr/ObservingMethodOuterSpace" TargetMode="External"/><Relationship Id="rId79" Type="http://schemas.openxmlformats.org/officeDocument/2006/relationships/hyperlink" Target="http://codes.wmo.int/common/wmdsInstrumentControlResult" TargetMode="External"/><Relationship Id="rId87" Type="http://schemas.openxmlformats.org/officeDocument/2006/relationships/hyperlink" Target="http://codes.wmo.int/common/wmdsQualityFlagOGC" TargetMode="External"/><Relationship Id="rId5" Type="http://schemas.openxmlformats.org/officeDocument/2006/relationships/webSettings" Target="webSettings.xml"/><Relationship Id="rId61" Type="http://schemas.openxmlformats.org/officeDocument/2006/relationships/hyperlink" Target="http://codes.wmo.int/common/wmdsSurfaceCoverLCCS" TargetMode="External"/><Relationship Id="rId82" Type="http://schemas.openxmlformats.org/officeDocument/2006/relationships/hyperlink" Target="http://codes.wmo.int/common/wmdsSamplingStrategy" TargetMode="External"/><Relationship Id="rId90" Type="http://schemas.openxmlformats.org/officeDocument/2006/relationships/hyperlink" Target="http://codes.wmo.int/common/wmdsDataPolicy" TargetMode="External"/><Relationship Id="rId95" Type="http://schemas.openxmlformats.org/officeDocument/2006/relationships/fontTable" Target="fontTable.xml"/><Relationship Id="rId19" Type="http://schemas.openxmlformats.org/officeDocument/2006/relationships/hyperlink" Target="http://portal.opengeospatial.org/files/?artifact_id=41579" TargetMode="External"/><Relationship Id="rId14" Type="http://schemas.openxmlformats.org/officeDocument/2006/relationships/hyperlink" Target="http://portal.opengeospatial.org/files/?artifact_id=41579" TargetMode="External"/><Relationship Id="rId22" Type="http://schemas.openxmlformats.org/officeDocument/2006/relationships/image" Target="media/image4.emf"/><Relationship Id="rId27" Type="http://schemas.openxmlformats.org/officeDocument/2006/relationships/hyperlink" Target="http://www.isotc211.org/2005/gmd" TargetMode="External"/><Relationship Id="rId30" Type="http://schemas.openxmlformats.org/officeDocument/2006/relationships/hyperlink" Target="http://www.opengis.net/gml/3.2" TargetMode="External"/><Relationship Id="rId35" Type="http://schemas.openxmlformats.org/officeDocument/2006/relationships/hyperlink" Target="http://data.wmo.int/wigos/a-b-c-d" TargetMode="External"/><Relationship Id="rId43" Type="http://schemas.openxmlformats.org/officeDocument/2006/relationships/hyperlink" Target="http://codes.wmo.int/common/wmdr/ObservedVariableAtmosphere" TargetMode="External"/><Relationship Id="rId48" Type="http://schemas.openxmlformats.org/officeDocument/2006/relationships/hyperlink" Target="http://codes.wmo.int/common/wmdr/Geometry" TargetMode="External"/><Relationship Id="rId56" Type="http://schemas.openxmlformats.org/officeDocument/2006/relationships/hyperlink" Target="http://codes.wmo.int/common/wmdsReportingStatus" TargetMode="External"/><Relationship Id="rId64" Type="http://schemas.openxmlformats.org/officeDocument/2006/relationships/hyperlink" Target="http://codes.wmo.int/common/wmdsRelativeElevation" TargetMode="External"/><Relationship Id="rId69" Type="http://schemas.openxmlformats.org/officeDocument/2006/relationships/hyperlink" Target="http://codes.wmo.int/common/wmdsClimateZone" TargetMode="External"/><Relationship Id="rId77" Type="http://schemas.openxmlformats.org/officeDocument/2006/relationships/hyperlink" Target="http://codes.wmo.int/common/wmdsControlStandardType" TargetMode="External"/><Relationship Id="rId8" Type="http://schemas.openxmlformats.org/officeDocument/2006/relationships/hyperlink" Target="https://library.wmo.int/doc_num.php?explnum_id=3653" TargetMode="External"/><Relationship Id="rId51" Type="http://schemas.openxmlformats.org/officeDocument/2006/relationships/hyperlink" Target="http://codes.wmo.int/common/wmdsProgramAffiliation" TargetMode="External"/><Relationship Id="rId72" Type="http://schemas.openxmlformats.org/officeDocument/2006/relationships/hyperlink" Target="http://codes.wmo.int/common/wmdsObservingMethod" TargetMode="External"/><Relationship Id="rId80" Type="http://schemas.openxmlformats.org/officeDocument/2006/relationships/hyperlink" Target="http://codes.wmo.int/common/wmdr/ObservationStatus" TargetMode="External"/><Relationship Id="rId85" Type="http://schemas.openxmlformats.org/officeDocument/2006/relationships/hyperlink" Target="http://codes.wmo.int/common/wmdsReferenceTime" TargetMode="External"/><Relationship Id="rId93" Type="http://schemas.openxmlformats.org/officeDocument/2006/relationships/hyperlink" Target="http://codes.wmo.int/common/wmdsTimeStampMeaning"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seegrid.csiro.au/wiki/AppSchemas/ObservationsAndSampling" TargetMode="External"/><Relationship Id="rId25" Type="http://schemas.openxmlformats.org/officeDocument/2006/relationships/hyperlink" Target="http://def.wmo.int/wmdr/1.0" TargetMode="External"/><Relationship Id="rId33" Type="http://schemas.openxmlformats.org/officeDocument/2006/relationships/hyperlink" Target="http://schemas.wmo.int/wmdr/1.0/wmdr.xsd" TargetMode="External"/><Relationship Id="rId38" Type="http://schemas.openxmlformats.org/officeDocument/2006/relationships/hyperlink" Target="http://data.wmo.int/" TargetMode="External"/><Relationship Id="rId46" Type="http://schemas.openxmlformats.org/officeDocument/2006/relationships/hyperlink" Target="http://codes.wmo.int/common/wmdr/ObservedVariableOuterSpace" TargetMode="External"/><Relationship Id="rId59" Type="http://schemas.openxmlformats.org/officeDocument/2006/relationships/hyperlink" Target="http://codes.wmo.int/common/wmdsSurfaceCoverNPP" TargetMode="External"/><Relationship Id="rId67" Type="http://schemas.openxmlformats.org/officeDocument/2006/relationships/hyperlink" Target="http://codes.wmo.int/common/wmdsEventAtFacility" TargetMode="External"/><Relationship Id="rId20" Type="http://schemas.openxmlformats.org/officeDocument/2006/relationships/image" Target="media/image3.emf"/><Relationship Id="rId41" Type="http://schemas.openxmlformats.org/officeDocument/2006/relationships/hyperlink" Target="http://codes.wmo.int/" TargetMode="External"/><Relationship Id="rId54" Type="http://schemas.openxmlformats.org/officeDocument/2006/relationships/hyperlink" Target="http://codes.wmo.int/common/wmdsFacilityType" TargetMode="External"/><Relationship Id="rId62" Type="http://schemas.openxmlformats.org/officeDocument/2006/relationships/hyperlink" Target="http://codes.wmo.int/common/wmdsSurfaceCoverClassification" TargetMode="External"/><Relationship Id="rId70" Type="http://schemas.openxmlformats.org/officeDocument/2006/relationships/hyperlink" Target="http://codes.wmo.int/common/wmdsSourceOfObservation" TargetMode="External"/><Relationship Id="rId75" Type="http://schemas.openxmlformats.org/officeDocument/2006/relationships/hyperlink" Target="http://codes.wmo.int/common/wmdr/ObservingMethodTerrestrial" TargetMode="External"/><Relationship Id="rId83" Type="http://schemas.openxmlformats.org/officeDocument/2006/relationships/hyperlink" Target="http://codes.wmo.int/common/wmdsLevelOfData" TargetMode="External"/><Relationship Id="rId88" Type="http://schemas.openxmlformats.org/officeDocument/2006/relationships/hyperlink" Target="http://codes.wmo.int/common/wmdsQualityFlagSystem" TargetMode="External"/><Relationship Id="rId91" Type="http://schemas.openxmlformats.org/officeDocument/2006/relationships/hyperlink" Target="http://codes.wmo.int/common/wmdsGeopositioningMethod"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opengeospatial.org/files/?artifact_id=41510" TargetMode="External"/><Relationship Id="rId23" Type="http://schemas.openxmlformats.org/officeDocument/2006/relationships/hyperlink" Target="http://schemas.wmo.int/wmdr/1.0/documentation/schemadoc/" TargetMode="External"/><Relationship Id="rId28" Type="http://schemas.openxmlformats.org/officeDocument/2006/relationships/hyperlink" Target="http://www.isotc211.org/2005/gco" TargetMode="External"/><Relationship Id="rId36" Type="http://schemas.openxmlformats.org/officeDocument/2006/relationships/hyperlink" Target="http://data.wmo.int/" TargetMode="External"/><Relationship Id="rId49" Type="http://schemas.openxmlformats.org/officeDocument/2006/relationships/hyperlink" Target="http://codes.wmo.int/common/wmdsRepresentativeness" TargetMode="External"/><Relationship Id="rId57" Type="http://schemas.openxmlformats.org/officeDocument/2006/relationships/hyperlink" Target="http://codes.wmo.int/common/wmdsSurfaceCoverIGBP" TargetMode="External"/><Relationship Id="rId10" Type="http://schemas.openxmlformats.org/officeDocument/2006/relationships/hyperlink" Target="https://www.iso.org/standard/59193.html" TargetMode="External"/><Relationship Id="rId31" Type="http://schemas.openxmlformats.org/officeDocument/2006/relationships/hyperlink" Target="http://www.opengis.net/sampling/2.0" TargetMode="External"/><Relationship Id="rId44" Type="http://schemas.openxmlformats.org/officeDocument/2006/relationships/hyperlink" Target="http://codes.wmo.int/common/wmdr/ObservedVariableEarth" TargetMode="External"/><Relationship Id="rId52" Type="http://schemas.openxmlformats.org/officeDocument/2006/relationships/hyperlink" Target="http://codes.wmo.int/common/wmdsWMORegion" TargetMode="External"/><Relationship Id="rId60" Type="http://schemas.openxmlformats.org/officeDocument/2006/relationships/hyperlink" Target="http://codes.wmo.int/common/wmdsSurfaceCoverPFT" TargetMode="External"/><Relationship Id="rId65" Type="http://schemas.openxmlformats.org/officeDocument/2006/relationships/hyperlink" Target="http://codes.wmo.int/common/wmdsTopographicContext" TargetMode="External"/><Relationship Id="rId73" Type="http://schemas.openxmlformats.org/officeDocument/2006/relationships/hyperlink" Target="http://codes.wmo.int/common/wmdr/ObservingMethodOcean" TargetMode="External"/><Relationship Id="rId78" Type="http://schemas.openxmlformats.org/officeDocument/2006/relationships/hyperlink" Target="http://codes.wmo.int/common/wmdsControlLocation" TargetMode="External"/><Relationship Id="rId81" Type="http://schemas.openxmlformats.org/officeDocument/2006/relationships/hyperlink" Target="http://codes.wmo.int/common/wmdsExposure" TargetMode="External"/><Relationship Id="rId86" Type="http://schemas.openxmlformats.org/officeDocument/2006/relationships/hyperlink" Target="http://codes.wmo.int/common/wmdsQualityFlagCIMO"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rtal.opengeospatial.org/files/?artifact_id=41579" TargetMode="External"/><Relationship Id="rId13" Type="http://schemas.openxmlformats.org/officeDocument/2006/relationships/image" Target="media/image2.emf"/><Relationship Id="rId18" Type="http://schemas.openxmlformats.org/officeDocument/2006/relationships/hyperlink" Target="http://portal.opengeospatial.org/files/?artifact_id=41579" TargetMode="External"/><Relationship Id="rId39" Type="http://schemas.openxmlformats.org/officeDocument/2006/relationships/hyperlink" Target="http://data.wm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46A4-1AD6-4A73-BA04-D3FC3438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13287</Words>
  <Characters>75737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1.1</cp:keywords>
  <cp:lastModifiedBy>Jörg Klausen</cp:lastModifiedBy>
  <cp:revision>12</cp:revision>
  <cp:lastPrinted>2018-12-06T13:37:00Z</cp:lastPrinted>
  <dcterms:created xsi:type="dcterms:W3CDTF">2019-09-24T17:36:00Z</dcterms:created>
  <dcterms:modified xsi:type="dcterms:W3CDTF">2022-03-22T11:38:00Z</dcterms:modified>
</cp:coreProperties>
</file>